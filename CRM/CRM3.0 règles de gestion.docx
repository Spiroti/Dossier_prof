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B183" w14:textId="77777777" w:rsidR="00B705C1" w:rsidRDefault="00B705C1" w:rsidP="00DC7421">
      <w:pPr>
        <w:spacing w:after="0"/>
        <w:contextualSpacing w:val="0"/>
      </w:pPr>
    </w:p>
    <w:p w14:paraId="2135CB21" w14:textId="77777777" w:rsidR="00193672" w:rsidRDefault="00027BF5" w:rsidP="00DC7421">
      <w:pPr>
        <w:spacing w:after="0"/>
        <w:contextualSpacing w:val="0"/>
      </w:pPr>
      <w:r w:rsidRPr="00027BF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pPr w:leftFromText="141" w:rightFromText="141" w:vertAnchor="page" w:horzAnchor="margin" w:tblpXSpec="center" w:tblpY="852"/>
        <w:tblW w:w="10510" w:type="dxa"/>
        <w:tblBorders>
          <w:top w:val="single" w:sz="4" w:space="0" w:color="65544D"/>
          <w:left w:val="single" w:sz="4" w:space="0" w:color="65544D"/>
          <w:bottom w:val="single" w:sz="4" w:space="0" w:color="65544D"/>
          <w:right w:val="single" w:sz="4" w:space="0" w:color="65544D"/>
          <w:insideH w:val="single" w:sz="4" w:space="0" w:color="65544D"/>
          <w:insideV w:val="single" w:sz="4" w:space="0" w:color="65544D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3348"/>
        <w:gridCol w:w="895"/>
        <w:gridCol w:w="1036"/>
        <w:gridCol w:w="71"/>
        <w:gridCol w:w="2812"/>
      </w:tblGrid>
      <w:tr w:rsidR="00193672" w:rsidRPr="00404823" w14:paraId="34FE008D" w14:textId="77777777" w:rsidTr="00127A94">
        <w:trPr>
          <w:cantSplit/>
          <w:trHeight w:val="1246"/>
        </w:trPr>
        <w:tc>
          <w:tcPr>
            <w:tcW w:w="2348" w:type="dxa"/>
            <w:shd w:val="clear" w:color="auto" w:fill="auto"/>
            <w:vAlign w:val="center"/>
          </w:tcPr>
          <w:p w14:paraId="27BE70FB" w14:textId="77777777" w:rsidR="00193672" w:rsidRPr="00404823" w:rsidRDefault="00193672" w:rsidP="00280B47">
            <w:pPr>
              <w:pStyle w:val="En-tte"/>
              <w:tabs>
                <w:tab w:val="clear" w:pos="4536"/>
                <w:tab w:val="clear" w:pos="9072"/>
                <w:tab w:val="center" w:pos="4860"/>
              </w:tabs>
              <w:spacing w:before="120"/>
              <w:jc w:val="center"/>
              <w:rPr>
                <w:rFonts w:cs="Arial"/>
                <w:b/>
                <w:bCs/>
                <w:color w:val="005591"/>
              </w:rPr>
            </w:pPr>
          </w:p>
        </w:tc>
        <w:tc>
          <w:tcPr>
            <w:tcW w:w="5279" w:type="dxa"/>
            <w:gridSpan w:val="3"/>
            <w:shd w:val="clear" w:color="auto" w:fill="auto"/>
            <w:vAlign w:val="center"/>
          </w:tcPr>
          <w:p w14:paraId="5001054E" w14:textId="77777777" w:rsidR="00193672" w:rsidRPr="00127A94" w:rsidRDefault="00193672" w:rsidP="00193672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cs="Arial"/>
                <w:b/>
                <w:b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Pr="00127A94">
              <w:rPr>
                <w:rFonts w:cs="Arial"/>
                <w:b/>
                <w:bCs/>
                <w:color w:val="566D83"/>
              </w:rPr>
              <w:instrText xml:space="preserve"> DOCPROPERTY  Type </w:instrText>
            </w:r>
            <w:r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Type de Document</w:t>
            </w:r>
            <w:r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  <w:tc>
          <w:tcPr>
            <w:tcW w:w="2883" w:type="dxa"/>
            <w:gridSpan w:val="2"/>
            <w:shd w:val="clear" w:color="auto" w:fill="auto"/>
            <w:vAlign w:val="center"/>
          </w:tcPr>
          <w:p w14:paraId="52355D0C" w14:textId="77777777" w:rsidR="00193672" w:rsidRPr="00404823" w:rsidRDefault="00193672" w:rsidP="00280B47">
            <w:pPr>
              <w:pStyle w:val="En-tte"/>
              <w:ind w:right="52"/>
              <w:jc w:val="center"/>
              <w:rPr>
                <w:rFonts w:cs="Arial"/>
                <w:color w:val="004E8F"/>
              </w:rPr>
            </w:pPr>
          </w:p>
          <w:p w14:paraId="643F7BC9" w14:textId="77777777" w:rsidR="00193672" w:rsidRPr="00404823" w:rsidRDefault="00127A94" w:rsidP="00280B47">
            <w:pPr>
              <w:pStyle w:val="En-tte"/>
              <w:ind w:right="52"/>
              <w:jc w:val="center"/>
              <w:rPr>
                <w:rFonts w:cs="Arial"/>
                <w:color w:val="004E8F"/>
              </w:rPr>
            </w:pPr>
            <w:r>
              <w:rPr>
                <w:rFonts w:cs="Arial"/>
                <w:noProof/>
                <w:color w:val="004E8F"/>
                <w:lang w:eastAsia="fr-FR"/>
              </w:rPr>
              <w:drawing>
                <wp:inline distT="0" distB="0" distL="0" distR="0" wp14:anchorId="7452A1CE" wp14:editId="21165C7D">
                  <wp:extent cx="1741805" cy="6540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musvi.logo.transparent.for.gray-backgroun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CB378" w14:textId="77777777" w:rsidR="00193672" w:rsidRPr="00404823" w:rsidRDefault="00193672" w:rsidP="00280B47">
            <w:pPr>
              <w:pStyle w:val="En-tte"/>
              <w:ind w:right="52"/>
              <w:jc w:val="center"/>
              <w:rPr>
                <w:rFonts w:cs="Arial"/>
                <w:b/>
                <w:color w:val="005591"/>
              </w:rPr>
            </w:pPr>
            <w:r w:rsidRPr="00404823">
              <w:rPr>
                <w:rFonts w:cs="Arial"/>
                <w:b/>
                <w:noProof/>
                <w:color w:val="005591"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1E6FC9A" wp14:editId="45758DF1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-2521585</wp:posOffset>
                  </wp:positionV>
                  <wp:extent cx="800100" cy="387985"/>
                  <wp:effectExtent l="0" t="0" r="0" b="0"/>
                  <wp:wrapNone/>
                  <wp:docPr id="6" name="Image 3" descr="RRM 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RM 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3672" w:rsidRPr="00404823" w14:paraId="32C7BE61" w14:textId="77777777" w:rsidTr="00127A94">
        <w:trPr>
          <w:cantSplit/>
          <w:trHeight w:val="243"/>
        </w:trPr>
        <w:tc>
          <w:tcPr>
            <w:tcW w:w="5696" w:type="dxa"/>
            <w:gridSpan w:val="2"/>
            <w:vMerge w:val="restart"/>
            <w:shd w:val="clear" w:color="auto" w:fill="auto"/>
            <w:vAlign w:val="center"/>
          </w:tcPr>
          <w:p w14:paraId="0F67E1BD" w14:textId="77777777" w:rsidR="00193672" w:rsidRPr="00127A94" w:rsidRDefault="00193672" w:rsidP="009D5E98">
            <w:pPr>
              <w:pStyle w:val="En-tte"/>
              <w:tabs>
                <w:tab w:val="clear" w:pos="9072"/>
              </w:tabs>
              <w:ind w:right="-70"/>
              <w:jc w:val="both"/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>De :</w:t>
            </w:r>
            <w:r w:rsidRPr="00127A94">
              <w:rPr>
                <w:rFonts w:cs="Arial"/>
                <w:color w:val="566D83"/>
              </w:rPr>
              <w:t xml:space="preserve"> 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="009D5E98" w:rsidRPr="00127A94">
              <w:rPr>
                <w:rFonts w:cs="Arial"/>
                <w:b/>
                <w:bCs/>
                <w:color w:val="566D83"/>
              </w:rPr>
              <w:instrText xml:space="preserve"> DOCPROPERTY  Author </w:instrTex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ROBERT Cindy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1F4BD233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rPr>
                <w:rFonts w:cs="Arial"/>
                <w:b/>
                <w:color w:val="566D83"/>
              </w:rPr>
            </w:pPr>
            <w:r w:rsidRPr="00127A94">
              <w:rPr>
                <w:rFonts w:cs="Arial"/>
                <w:b/>
                <w:color w:val="566D83"/>
              </w:rPr>
              <w:t>Date</w:t>
            </w:r>
          </w:p>
        </w:tc>
        <w:tc>
          <w:tcPr>
            <w:tcW w:w="3919" w:type="dxa"/>
            <w:gridSpan w:val="3"/>
            <w:shd w:val="clear" w:color="auto" w:fill="auto"/>
            <w:vAlign w:val="center"/>
          </w:tcPr>
          <w:p w14:paraId="3ACBAD65" w14:textId="77777777" w:rsidR="00193672" w:rsidRPr="00127A94" w:rsidRDefault="009D5E98" w:rsidP="00280B47">
            <w:pPr>
              <w:pStyle w:val="En-tte"/>
              <w:tabs>
                <w:tab w:val="clear" w:pos="4536"/>
                <w:tab w:val="clear" w:pos="9072"/>
                <w:tab w:val="center" w:pos="4860"/>
              </w:tabs>
              <w:spacing w:before="120"/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Pr="00127A94">
              <w:rPr>
                <w:rFonts w:cs="Arial"/>
                <w:b/>
                <w:bCs/>
                <w:color w:val="566D83"/>
              </w:rPr>
              <w:instrText xml:space="preserve"> DOCPROPERTY  CreateTime </w:instrText>
            </w:r>
            <w:r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 xml:space="preserve">03/12/2021 </w:t>
            </w:r>
            <w:proofErr w:type="gramStart"/>
            <w:r w:rsidR="00FA0611">
              <w:rPr>
                <w:rFonts w:cs="Arial"/>
                <w:b/>
                <w:bCs/>
                <w:color w:val="566D83"/>
              </w:rPr>
              <w:t>09:</w:t>
            </w:r>
            <w:proofErr w:type="gramEnd"/>
            <w:r w:rsidR="00FA0611">
              <w:rPr>
                <w:rFonts w:cs="Arial"/>
                <w:b/>
                <w:bCs/>
                <w:color w:val="566D83"/>
              </w:rPr>
              <w:t>14</w:t>
            </w:r>
            <w:r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</w:tr>
      <w:tr w:rsidR="00193672" w:rsidRPr="00404823" w14:paraId="313F65B6" w14:textId="77777777" w:rsidTr="00127A94">
        <w:trPr>
          <w:cantSplit/>
          <w:trHeight w:val="243"/>
        </w:trPr>
        <w:tc>
          <w:tcPr>
            <w:tcW w:w="5696" w:type="dxa"/>
            <w:gridSpan w:val="2"/>
            <w:vMerge/>
            <w:shd w:val="clear" w:color="auto" w:fill="auto"/>
            <w:vAlign w:val="center"/>
          </w:tcPr>
          <w:p w14:paraId="33DF5C0A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jc w:val="both"/>
              <w:rPr>
                <w:rFonts w:cs="Arial"/>
                <w:b/>
                <w:bCs/>
                <w:color w:val="566D83"/>
              </w:rPr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1ADACC71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rPr>
                <w:rFonts w:cs="Arial"/>
                <w:b/>
                <w:color w:val="566D83"/>
              </w:rPr>
            </w:pPr>
            <w:r w:rsidRPr="00127A94">
              <w:rPr>
                <w:rFonts w:cs="Arial"/>
                <w:b/>
                <w:color w:val="566D83"/>
              </w:rPr>
              <w:t>Réf.</w:t>
            </w:r>
          </w:p>
        </w:tc>
        <w:tc>
          <w:tcPr>
            <w:tcW w:w="3919" w:type="dxa"/>
            <w:gridSpan w:val="3"/>
            <w:shd w:val="clear" w:color="auto" w:fill="auto"/>
            <w:vAlign w:val="center"/>
          </w:tcPr>
          <w:p w14:paraId="56E1D89A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Pr="00127A94">
              <w:rPr>
                <w:rFonts w:cs="Arial"/>
                <w:b/>
                <w:bCs/>
                <w:color w:val="566D83"/>
              </w:rPr>
              <w:instrText xml:space="preserve"> DOCPROPERTY  Code </w:instrText>
            </w:r>
            <w:r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SFD-DSI-001</w:t>
            </w:r>
            <w:r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</w:tr>
      <w:tr w:rsidR="00193672" w:rsidRPr="0069592A" w14:paraId="3E7172CD" w14:textId="77777777" w:rsidTr="00127A94">
        <w:trPr>
          <w:cantSplit/>
          <w:trHeight w:val="355"/>
        </w:trPr>
        <w:tc>
          <w:tcPr>
            <w:tcW w:w="10510" w:type="dxa"/>
            <w:gridSpan w:val="6"/>
            <w:shd w:val="clear" w:color="auto" w:fill="auto"/>
            <w:vAlign w:val="center"/>
          </w:tcPr>
          <w:p w14:paraId="682DC1D2" w14:textId="77777777" w:rsidR="00193672" w:rsidRPr="00127A94" w:rsidRDefault="00193672" w:rsidP="009D5E98">
            <w:pPr>
              <w:pStyle w:val="En-tte"/>
              <w:tabs>
                <w:tab w:val="clear" w:pos="9072"/>
              </w:tabs>
              <w:rPr>
                <w:rFonts w:cs="Arial"/>
                <w:bCs/>
                <w:i/>
                <w:i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 xml:space="preserve">A : </w:t>
            </w:r>
          </w:p>
        </w:tc>
      </w:tr>
      <w:tr w:rsidR="00193672" w:rsidRPr="00404823" w14:paraId="46096F6D" w14:textId="77777777" w:rsidTr="00127A94">
        <w:trPr>
          <w:cantSplit/>
          <w:trHeight w:val="363"/>
        </w:trPr>
        <w:tc>
          <w:tcPr>
            <w:tcW w:w="10510" w:type="dxa"/>
            <w:gridSpan w:val="6"/>
            <w:shd w:val="clear" w:color="auto" w:fill="auto"/>
            <w:vAlign w:val="center"/>
          </w:tcPr>
          <w:p w14:paraId="214DF053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rPr>
                <w:rFonts w:cs="Arial"/>
                <w:b/>
                <w:b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 xml:space="preserve">Cc : </w:t>
            </w:r>
          </w:p>
        </w:tc>
      </w:tr>
      <w:tr w:rsidR="00193672" w:rsidRPr="00404823" w14:paraId="3EFCE0F9" w14:textId="77777777" w:rsidTr="00127A94">
        <w:trPr>
          <w:cantSplit/>
          <w:trHeight w:val="620"/>
        </w:trPr>
        <w:tc>
          <w:tcPr>
            <w:tcW w:w="7698" w:type="dxa"/>
            <w:gridSpan w:val="5"/>
            <w:shd w:val="clear" w:color="auto" w:fill="auto"/>
            <w:vAlign w:val="center"/>
          </w:tcPr>
          <w:p w14:paraId="7304892D" w14:textId="77777777" w:rsidR="00193672" w:rsidRPr="00127A94" w:rsidRDefault="00193672" w:rsidP="009D5E98">
            <w:pPr>
              <w:pStyle w:val="En-tte"/>
              <w:tabs>
                <w:tab w:val="clear" w:pos="9072"/>
              </w:tabs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 xml:space="preserve">Objet </w:t>
            </w:r>
            <w:r w:rsidRPr="00127A94">
              <w:rPr>
                <w:rFonts w:cs="Arial"/>
                <w:color w:val="566D83"/>
              </w:rPr>
              <w:t xml:space="preserve">: 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="009D5E98" w:rsidRPr="00127A94">
              <w:rPr>
                <w:rFonts w:cs="Arial"/>
                <w:b/>
                <w:bCs/>
                <w:color w:val="566D83"/>
              </w:rPr>
              <w:instrText xml:space="preserve"> SUBJECT  \* Upper </w:instrTex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SUJET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00F88B9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rPr>
                <w:rFonts w:cs="Arial"/>
                <w:b/>
                <w:b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>Importance :</w:t>
            </w:r>
            <w:r w:rsidRPr="00127A94">
              <w:rPr>
                <w:rFonts w:cs="Arial"/>
                <w:bCs/>
                <w:color w:val="566D83"/>
              </w:rPr>
              <w:t xml:space="preserve"> </w:t>
            </w:r>
          </w:p>
        </w:tc>
      </w:tr>
    </w:tbl>
    <w:p w14:paraId="064F7A0A" w14:textId="77777777" w:rsidR="00B705C1" w:rsidRDefault="00B705C1" w:rsidP="00DC7421">
      <w:pPr>
        <w:spacing w:after="0"/>
        <w:contextualSpacing w:val="0"/>
      </w:pPr>
    </w:p>
    <w:p w14:paraId="34667C46" w14:textId="2FC5C096" w:rsidR="00CD58B1" w:rsidRPr="00127A94" w:rsidRDefault="00FA0611" w:rsidP="00CD58B1">
      <w:pPr>
        <w:pStyle w:val="En-tte"/>
        <w:jc w:val="center"/>
        <w:rPr>
          <w:rFonts w:asciiTheme="majorHAnsi" w:hAnsiTheme="majorHAnsi"/>
          <w:color w:val="566D83"/>
          <w:sz w:val="52"/>
          <w:szCs w:val="52"/>
        </w:rPr>
      </w:pPr>
      <w:r>
        <w:rPr>
          <w:rFonts w:asciiTheme="majorHAnsi" w:hAnsiTheme="majorHAnsi"/>
          <w:color w:val="566D83"/>
          <w:sz w:val="52"/>
          <w:szCs w:val="52"/>
        </w:rPr>
        <w:t>[CRM-3.0] Règles de gestion</w:t>
      </w:r>
    </w:p>
    <w:p w14:paraId="5ABA5315" w14:textId="77777777" w:rsidR="00B705C1" w:rsidRDefault="00B705C1" w:rsidP="00CD58B1">
      <w:pPr>
        <w:pStyle w:val="En-tte"/>
        <w:jc w:val="center"/>
      </w:pPr>
    </w:p>
    <w:p w14:paraId="39123BAC" w14:textId="77777777" w:rsidR="00B705C1" w:rsidRDefault="00B705C1" w:rsidP="00DC7421">
      <w:pPr>
        <w:spacing w:after="0"/>
        <w:contextualSpacing w:val="0"/>
      </w:pPr>
    </w:p>
    <w:p w14:paraId="0B8816AB" w14:textId="77777777" w:rsidR="00375F9E" w:rsidRDefault="00375F9E" w:rsidP="00DC7421">
      <w:pPr>
        <w:spacing w:after="0"/>
        <w:contextualSpacing w:val="0"/>
      </w:pPr>
    </w:p>
    <w:p w14:paraId="7EDA6826" w14:textId="77777777" w:rsidR="00B705C1" w:rsidRPr="00127A94" w:rsidRDefault="00B705C1" w:rsidP="007A37B5">
      <w:pPr>
        <w:pStyle w:val="Sous-titre"/>
        <w:rPr>
          <w:color w:val="D40740"/>
        </w:rPr>
      </w:pPr>
      <w:r w:rsidRPr="00127A94">
        <w:rPr>
          <w:color w:val="D40740"/>
        </w:rPr>
        <w:t>Historique du document</w:t>
      </w:r>
    </w:p>
    <w:tbl>
      <w:tblPr>
        <w:tblStyle w:val="Listeclaire-Accent1"/>
        <w:tblW w:w="10490" w:type="dxa"/>
        <w:tblInd w:w="-719" w:type="dxa"/>
        <w:tblLook w:val="04A0" w:firstRow="1" w:lastRow="0" w:firstColumn="1" w:lastColumn="0" w:noHBand="0" w:noVBand="1"/>
      </w:tblPr>
      <w:tblGrid>
        <w:gridCol w:w="3737"/>
        <w:gridCol w:w="3013"/>
        <w:gridCol w:w="3740"/>
      </w:tblGrid>
      <w:tr w:rsidR="008E2F0F" w14:paraId="18691F92" w14:textId="77777777" w:rsidTr="00C2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  <w:shd w:val="clear" w:color="auto" w:fill="566D83"/>
          </w:tcPr>
          <w:p w14:paraId="1BDA6554" w14:textId="77777777" w:rsidR="00B705C1" w:rsidRDefault="00375F9E" w:rsidP="00DC7421">
            <w:pPr>
              <w:contextualSpacing w:val="0"/>
            </w:pPr>
            <w:r>
              <w:t>Date de modification</w:t>
            </w:r>
          </w:p>
        </w:tc>
        <w:tc>
          <w:tcPr>
            <w:tcW w:w="3013" w:type="dxa"/>
            <w:shd w:val="clear" w:color="auto" w:fill="566D83"/>
          </w:tcPr>
          <w:p w14:paraId="246E142B" w14:textId="77777777" w:rsidR="00B705C1" w:rsidRDefault="00375F9E" w:rsidP="00DC742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740" w:type="dxa"/>
            <w:shd w:val="clear" w:color="auto" w:fill="566D83"/>
          </w:tcPr>
          <w:p w14:paraId="2E08887E" w14:textId="77777777" w:rsidR="00B705C1" w:rsidRDefault="00375F9E" w:rsidP="00DC742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375F9E" w14:paraId="6FB11F18" w14:textId="77777777" w:rsidTr="00C27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14:paraId="13ECD6B2" w14:textId="77777777" w:rsidR="00091B9E" w:rsidRDefault="000F7E6D" w:rsidP="00091B9E">
            <w:pPr>
              <w:contextualSpacing w:val="0"/>
            </w:pPr>
            <w:r>
              <w:fldChar w:fldCharType="begin"/>
            </w:r>
            <w:r>
              <w:instrText>INFO  CreateDate  \* MERGEFORMAT</w:instrText>
            </w:r>
            <w:r>
              <w:fldChar w:fldCharType="separate"/>
            </w:r>
            <w:r w:rsidR="00FA0611">
              <w:t xml:space="preserve">03/12/2021 </w:t>
            </w:r>
            <w:proofErr w:type="gramStart"/>
            <w:r w:rsidR="00FA0611">
              <w:t>09:</w:t>
            </w:r>
            <w:proofErr w:type="gramEnd"/>
            <w:r w:rsidR="00FA0611">
              <w:t>14:00</w:t>
            </w:r>
            <w:r>
              <w:fldChar w:fldCharType="end"/>
            </w:r>
          </w:p>
        </w:tc>
        <w:tc>
          <w:tcPr>
            <w:tcW w:w="3013" w:type="dxa"/>
          </w:tcPr>
          <w:p w14:paraId="7FF5160B" w14:textId="77777777" w:rsidR="00375F9E" w:rsidRDefault="00256AD0" w:rsidP="00DC742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AUTHOR  \* Upper  \* MERGEFORMAT">
              <w:r w:rsidR="00FA0611">
                <w:rPr>
                  <w:noProof/>
                </w:rPr>
                <w:t>ROBERT CINDY</w:t>
              </w:r>
            </w:fldSimple>
          </w:p>
        </w:tc>
        <w:tc>
          <w:tcPr>
            <w:tcW w:w="3740" w:type="dxa"/>
          </w:tcPr>
          <w:p w14:paraId="785BAAB7" w14:textId="77777777" w:rsidR="00375F9E" w:rsidRDefault="00375F9E" w:rsidP="00DC742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14:paraId="7902DC38" w14:textId="02DB2C35" w:rsidR="00375F9E" w:rsidRDefault="00375F9E" w:rsidP="00DC7421">
      <w:pPr>
        <w:spacing w:after="0"/>
        <w:contextualSpacing w:val="0"/>
      </w:pPr>
    </w:p>
    <w:p w14:paraId="7DC73DF6" w14:textId="77777777" w:rsidR="00375F9E" w:rsidRDefault="00375F9E" w:rsidP="00DC7421">
      <w:pPr>
        <w:spacing w:after="0"/>
        <w:contextualSpacing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iCs w:val="0"/>
          <w:color w:val="auto"/>
          <w:spacing w:val="0"/>
          <w:sz w:val="22"/>
          <w:szCs w:val="22"/>
        </w:rPr>
        <w:id w:val="85100189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FA0FCAD" w14:textId="77777777" w:rsidR="00467DAB" w:rsidRPr="00127A94" w:rsidRDefault="00467DAB" w:rsidP="00C27EF7">
          <w:pPr>
            <w:pStyle w:val="Sous-titre"/>
            <w:ind w:left="-709"/>
            <w:rPr>
              <w:color w:val="D40740"/>
            </w:rPr>
          </w:pPr>
          <w:r w:rsidRPr="00127A94">
            <w:rPr>
              <w:color w:val="D40740"/>
            </w:rPr>
            <w:t>Table des matières</w:t>
          </w:r>
        </w:p>
        <w:p w14:paraId="739B8012" w14:textId="106B1721" w:rsidR="005933B1" w:rsidRDefault="00467D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18475" w:history="1">
            <w:r w:rsidR="005933B1" w:rsidRPr="00BF0BEE">
              <w:rPr>
                <w:rStyle w:val="Lienhypertexte"/>
                <w:noProof/>
              </w:rPr>
              <w:t>1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champs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_Toc94718475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3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2F8D2302" w14:textId="27675BB7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76" w:history="1">
            <w:r w:rsidR="005933B1" w:rsidRPr="00BF0BEE">
              <w:rPr>
                <w:rStyle w:val="Lienhypertexte"/>
                <w:noProof/>
              </w:rPr>
              <w:t>2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contacts actifs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_Toc94718476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4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5484CFED" w14:textId="2A1944C0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77" w:history="1">
            <w:r w:rsidR="005933B1" w:rsidRPr="00BF0BEE">
              <w:rPr>
                <w:rStyle w:val="Lienhypertexte"/>
                <w:noProof/>
              </w:rPr>
              <w:t>3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interlocuteurs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_Toc94718477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5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0629ACE4" w14:textId="0D8EBDFF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78" w:history="1">
            <w:r w:rsidR="005933B1" w:rsidRPr="00BF0BEE">
              <w:rPr>
                <w:rStyle w:val="Lienhypertexte"/>
                <w:noProof/>
              </w:rPr>
              <w:t>4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doublons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_Toc94718478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6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07DA48A0" w14:textId="11324CB8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79" w:history="1">
            <w:r w:rsidR="005933B1" w:rsidRPr="00BF0BEE">
              <w:rPr>
                <w:rStyle w:val="Lienhypertexte"/>
                <w:noProof/>
              </w:rPr>
              <w:t>5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Edition du prospect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_Toc94718479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8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5C20D287" w14:textId="73B98F47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80" w:history="1">
            <w:r w:rsidR="005933B1" w:rsidRPr="00BF0BEE">
              <w:rPr>
                <w:rStyle w:val="Lienhypertexte"/>
                <w:noProof/>
                <w:highlight w:val="yellow"/>
              </w:rPr>
              <w:t>6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  <w:highlight w:val="yellow"/>
              </w:rPr>
              <w:t>Modification de la fiche prospect après admission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_Toc94718480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9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72396BEB" w14:textId="66A5F281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81" w:history="1">
            <w:r w:rsidR="005933B1" w:rsidRPr="00BF0BEE">
              <w:rPr>
                <w:rStyle w:val="Lienhypertexte"/>
                <w:noProof/>
              </w:rPr>
              <w:t>7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origines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_Toc94718481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10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1FEDFF46" w14:textId="29A718C2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482" w:history="1">
            <w:r w:rsidR="005933B1" w:rsidRPr="00BF0BEE">
              <w:rPr>
                <w:rStyle w:val="Lienhypertexte"/>
                <w:noProof/>
              </w:rPr>
              <w:t>8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orientations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_Toc94718482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12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0866DF4C" w14:textId="4029FB61" w:rsidR="005933B1" w:rsidRDefault="002147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506" w:history="1">
            <w:r w:rsidR="005933B1" w:rsidRPr="00BF0BEE">
              <w:rPr>
                <w:rStyle w:val="Lienhypertexte"/>
                <w:noProof/>
              </w:rPr>
              <w:t>9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validations des rdv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_Toc94718506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13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6D91294B" w14:textId="3384B876" w:rsidR="005933B1" w:rsidRDefault="002147C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507" w:history="1">
            <w:r w:rsidR="005933B1" w:rsidRPr="00BF0BEE">
              <w:rPr>
                <w:rStyle w:val="Lienhypertexte"/>
                <w:noProof/>
              </w:rPr>
              <w:t>10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nouveaux contacts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_Toc94718507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14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74EA1568" w14:textId="1028EF98" w:rsidR="005933B1" w:rsidRDefault="002147C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508" w:history="1">
            <w:r w:rsidR="005933B1" w:rsidRPr="00BF0BEE">
              <w:rPr>
                <w:rStyle w:val="Lienhypertexte"/>
                <w:noProof/>
              </w:rPr>
              <w:t>11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contacts clos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_Toc94718508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14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53443E07" w14:textId="78EAEA9C" w:rsidR="005933B1" w:rsidRDefault="002147C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509" w:history="1">
            <w:r w:rsidR="005933B1" w:rsidRPr="00BF0BEE">
              <w:rPr>
                <w:rStyle w:val="Lienhypertexte"/>
                <w:noProof/>
              </w:rPr>
              <w:t>12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Gestion des actions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_Toc94718509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15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7C0C6722" w14:textId="628DE5B3" w:rsidR="005933B1" w:rsidRDefault="002147C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511" w:history="1">
            <w:r w:rsidR="005933B1" w:rsidRPr="00BF0BEE">
              <w:rPr>
                <w:rStyle w:val="Lienhypertexte"/>
                <w:noProof/>
              </w:rPr>
              <w:t>13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Actions de refus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_Toc94718511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16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02DD8655" w14:textId="6738A385" w:rsidR="005933B1" w:rsidRDefault="002147C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4718512" w:history="1">
            <w:r w:rsidR="005933B1" w:rsidRPr="00BF0BEE">
              <w:rPr>
                <w:rStyle w:val="Lienhypertexte"/>
                <w:noProof/>
              </w:rPr>
              <w:t>14</w:t>
            </w:r>
            <w:r w:rsidR="005933B1">
              <w:rPr>
                <w:rFonts w:eastAsiaTheme="minorEastAsia"/>
                <w:noProof/>
                <w:lang w:eastAsia="fr-FR"/>
              </w:rPr>
              <w:tab/>
            </w:r>
            <w:r w:rsidR="005933B1" w:rsidRPr="00BF0BEE">
              <w:rPr>
                <w:rStyle w:val="Lienhypertexte"/>
                <w:noProof/>
              </w:rPr>
              <w:t>Actions d’admission</w:t>
            </w:r>
            <w:r w:rsidR="005933B1">
              <w:rPr>
                <w:noProof/>
                <w:webHidden/>
              </w:rPr>
              <w:tab/>
            </w:r>
            <w:r w:rsidR="005933B1">
              <w:rPr>
                <w:noProof/>
                <w:webHidden/>
              </w:rPr>
              <w:fldChar w:fldCharType="begin"/>
            </w:r>
            <w:r w:rsidR="005933B1">
              <w:rPr>
                <w:noProof/>
                <w:webHidden/>
              </w:rPr>
              <w:instrText xml:space="preserve"> PAGEREF _Toc94718512 \h </w:instrText>
            </w:r>
            <w:r w:rsidR="005933B1">
              <w:rPr>
                <w:noProof/>
                <w:webHidden/>
              </w:rPr>
            </w:r>
            <w:r w:rsidR="005933B1">
              <w:rPr>
                <w:noProof/>
                <w:webHidden/>
              </w:rPr>
              <w:fldChar w:fldCharType="separate"/>
            </w:r>
            <w:r w:rsidR="005933B1">
              <w:rPr>
                <w:noProof/>
                <w:webHidden/>
              </w:rPr>
              <w:t>17</w:t>
            </w:r>
            <w:r w:rsidR="005933B1">
              <w:rPr>
                <w:noProof/>
                <w:webHidden/>
              </w:rPr>
              <w:fldChar w:fldCharType="end"/>
            </w:r>
          </w:hyperlink>
        </w:p>
        <w:p w14:paraId="21C645EE" w14:textId="0F1A6B87" w:rsidR="00467DAB" w:rsidRDefault="00467DAB" w:rsidP="00C27EF7">
          <w:pPr>
            <w:ind w:left="-709"/>
            <w:contextualSpacing w:val="0"/>
          </w:pPr>
          <w:r>
            <w:rPr>
              <w:b/>
              <w:bCs/>
            </w:rPr>
            <w:fldChar w:fldCharType="end"/>
          </w:r>
        </w:p>
      </w:sdtContent>
    </w:sdt>
    <w:p w14:paraId="2238B3B3" w14:textId="5079FB14" w:rsidR="00B65611" w:rsidRDefault="00B65611" w:rsidP="00B64C17">
      <w:pPr>
        <w:rPr>
          <w:rFonts w:asciiTheme="majorHAnsi" w:eastAsiaTheme="majorEastAsia" w:hAnsiTheme="majorHAnsi" w:cstheme="majorBidi"/>
          <w:b/>
          <w:bCs/>
          <w:color w:val="566D83"/>
          <w:sz w:val="28"/>
          <w:szCs w:val="28"/>
        </w:rPr>
      </w:pPr>
    </w:p>
    <w:p w14:paraId="72A21E21" w14:textId="506ADF75" w:rsidR="00FA0611" w:rsidRDefault="00FA0611">
      <w:pPr>
        <w:contextualSpacing w:val="0"/>
        <w:rPr>
          <w:rFonts w:asciiTheme="majorHAnsi" w:eastAsiaTheme="majorEastAsia" w:hAnsiTheme="majorHAnsi" w:cstheme="majorBidi"/>
          <w:b/>
          <w:bCs/>
          <w:color w:val="566D83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566D83"/>
          <w:sz w:val="28"/>
          <w:szCs w:val="28"/>
        </w:rPr>
        <w:br w:type="page"/>
      </w:r>
    </w:p>
    <w:p w14:paraId="769F59C1" w14:textId="77777777" w:rsidR="00755A5A" w:rsidRDefault="00755A5A" w:rsidP="00755A5A">
      <w:pPr>
        <w:pStyle w:val="Titre1"/>
        <w:rPr>
          <w:ins w:id="0" w:author="MORSCH Daniela" w:date="2022-01-31T09:56:00Z"/>
        </w:rPr>
      </w:pPr>
      <w:bookmarkStart w:id="1" w:name="_Toc94718475"/>
      <w:ins w:id="2" w:author="MORSCH Daniela" w:date="2022-01-31T09:56:00Z">
        <w:r>
          <w:lastRenderedPageBreak/>
          <w:t>Gestion des champs</w:t>
        </w:r>
        <w:bookmarkEnd w:id="1"/>
        <w:r>
          <w:t xml:space="preserve">  </w:t>
        </w:r>
      </w:ins>
    </w:p>
    <w:p w14:paraId="2121C520" w14:textId="59045FBF" w:rsidR="00556613" w:rsidRPr="00556613" w:rsidRDefault="00556613" w:rsidP="00652C32">
      <w:pPr>
        <w:rPr>
          <w:ins w:id="3" w:author="MORSCH Daniela" w:date="2022-01-31T09:56:00Z"/>
        </w:rPr>
      </w:pPr>
      <w:proofErr w:type="spellStart"/>
      <w:ins w:id="4" w:author="MORSCH Daniela" w:date="2022-02-02T17:08:00Z">
        <w:r>
          <w:t>Rg</w:t>
        </w:r>
        <w:proofErr w:type="spellEnd"/>
        <w:r>
          <w:t xml:space="preserve"> typée « </w:t>
        </w:r>
      </w:ins>
      <w:ins w:id="5" w:author="MORSCH Daniela" w:date="2022-02-02T17:10:00Z">
        <w:r>
          <w:t>C</w:t>
        </w:r>
        <w:r w:rsidR="00C35050">
          <w:t>P</w:t>
        </w:r>
      </w:ins>
      <w:ins w:id="6" w:author="MORSCH Daniela" w:date="2022-02-02T17:08:00Z">
        <w:r>
          <w:t> » -</w:t>
        </w:r>
      </w:ins>
      <w:ins w:id="7" w:author="MORSCH Daniela" w:date="2022-02-02T17:09:00Z">
        <w:r>
          <w:t xml:space="preserve">&gt; correspond à </w:t>
        </w:r>
      </w:ins>
      <w:ins w:id="8" w:author="MORSCH Daniela" w:date="2022-02-02T17:11:00Z">
        <w:r w:rsidR="00C35050">
          <w:t>C</w:t>
        </w:r>
      </w:ins>
      <w:ins w:id="9" w:author="MORSCH Daniela" w:date="2022-02-02T17:10:00Z">
        <w:r>
          <w:t xml:space="preserve">réation </w:t>
        </w:r>
        <w:r w:rsidR="00C35050">
          <w:t xml:space="preserve">du </w:t>
        </w:r>
      </w:ins>
      <w:ins w:id="10" w:author="MORSCH Daniela" w:date="2022-02-02T17:11:00Z">
        <w:r w:rsidR="00C35050">
          <w:t>P</w:t>
        </w:r>
      </w:ins>
      <w:ins w:id="11" w:author="MORSCH Daniela" w:date="2022-02-02T17:10:00Z">
        <w:r w:rsidR="00C35050">
          <w:t>rospect</w:t>
        </w:r>
      </w:ins>
      <w:ins w:id="12" w:author="MORSCH Daniela" w:date="2022-02-02T17:09:00Z">
        <w:r>
          <w:t xml:space="preserve"> </w:t>
        </w:r>
      </w:ins>
    </w:p>
    <w:tbl>
      <w:tblPr>
        <w:tblStyle w:val="Grilledutableau"/>
        <w:tblpPr w:leftFromText="141" w:rightFromText="141" w:vertAnchor="text" w:horzAnchor="margin" w:tblpY="175"/>
        <w:tblW w:w="8500" w:type="dxa"/>
        <w:tblLook w:val="04A0" w:firstRow="1" w:lastRow="0" w:firstColumn="1" w:lastColumn="0" w:noHBand="0" w:noVBand="1"/>
      </w:tblPr>
      <w:tblGrid>
        <w:gridCol w:w="551"/>
        <w:gridCol w:w="1527"/>
        <w:gridCol w:w="2747"/>
        <w:gridCol w:w="2616"/>
        <w:gridCol w:w="1135"/>
      </w:tblGrid>
      <w:tr w:rsidR="00414EC1" w14:paraId="1A6993C3" w14:textId="19D39190" w:rsidTr="5CDD3B81">
        <w:trPr>
          <w:tblHeader/>
        </w:trPr>
        <w:tc>
          <w:tcPr>
            <w:tcW w:w="558" w:type="dxa"/>
            <w:shd w:val="clear" w:color="auto" w:fill="FABF8F" w:themeFill="accent6" w:themeFillTint="99"/>
          </w:tcPr>
          <w:p w14:paraId="1C607072" w14:textId="77777777" w:rsidR="00414EC1" w:rsidRDefault="00414EC1" w:rsidP="0007731D">
            <w:pPr>
              <w:jc w:val="center"/>
            </w:pPr>
            <w:r>
              <w:t>RG</w:t>
            </w:r>
          </w:p>
        </w:tc>
        <w:tc>
          <w:tcPr>
            <w:tcW w:w="1960" w:type="dxa"/>
            <w:shd w:val="clear" w:color="auto" w:fill="FABF8F" w:themeFill="accent6" w:themeFillTint="99"/>
          </w:tcPr>
          <w:p w14:paraId="3AC67D29" w14:textId="1E78C20F" w:rsidR="00414EC1" w:rsidRDefault="00414EC1" w:rsidP="00B266F3">
            <w:r>
              <w:t>Description</w:t>
            </w:r>
          </w:p>
        </w:tc>
        <w:tc>
          <w:tcPr>
            <w:tcW w:w="2050" w:type="dxa"/>
            <w:shd w:val="clear" w:color="auto" w:fill="FABF8F" w:themeFill="accent6" w:themeFillTint="99"/>
          </w:tcPr>
          <w:p w14:paraId="6BBC6D20" w14:textId="1745CA1C" w:rsidR="00414EC1" w:rsidRDefault="00414EC1" w:rsidP="00B266F3">
            <w:r>
              <w:t>Champs</w:t>
            </w:r>
          </w:p>
        </w:tc>
        <w:tc>
          <w:tcPr>
            <w:tcW w:w="2693" w:type="dxa"/>
            <w:shd w:val="clear" w:color="auto" w:fill="FABF8F" w:themeFill="accent6" w:themeFillTint="99"/>
          </w:tcPr>
          <w:p w14:paraId="36B35FA8" w14:textId="5138A10A" w:rsidR="00414EC1" w:rsidRDefault="00414EC1" w:rsidP="00B266F3">
            <w:r>
              <w:t>Règles</w:t>
            </w:r>
          </w:p>
        </w:tc>
        <w:tc>
          <w:tcPr>
            <w:tcW w:w="1239" w:type="dxa"/>
            <w:shd w:val="clear" w:color="auto" w:fill="FABF8F" w:themeFill="accent6" w:themeFillTint="99"/>
          </w:tcPr>
          <w:p w14:paraId="64840BA4" w14:textId="04B06EB3" w:rsidR="00414EC1" w:rsidRDefault="00414EC1" w:rsidP="00B266F3">
            <w:pPr>
              <w:rPr>
                <w:ins w:id="13" w:author="ROBERT Cindy" w:date="2022-02-03T15:56:00Z"/>
              </w:rPr>
            </w:pPr>
            <w:commentRangeStart w:id="14"/>
            <w:commentRangeStart w:id="15"/>
            <w:ins w:id="16" w:author="ROBERT Cindy" w:date="2022-02-03T15:56:00Z">
              <w:r>
                <w:t>US</w:t>
              </w:r>
            </w:ins>
            <w:commentRangeEnd w:id="14"/>
            <w:r>
              <w:rPr>
                <w:rStyle w:val="Marquedecommentaire"/>
              </w:rPr>
              <w:commentReference w:id="14"/>
            </w:r>
            <w:commentRangeEnd w:id="15"/>
            <w:r w:rsidR="00A2778E">
              <w:rPr>
                <w:rStyle w:val="Marquedecommentaire"/>
              </w:rPr>
              <w:commentReference w:id="15"/>
            </w:r>
          </w:p>
        </w:tc>
      </w:tr>
      <w:tr w:rsidR="00414EC1" w14:paraId="7B9CDC1A" w14:textId="0C686165" w:rsidTr="5CDD3B81">
        <w:tc>
          <w:tcPr>
            <w:tcW w:w="558" w:type="dxa"/>
          </w:tcPr>
          <w:p w14:paraId="5F56709C" w14:textId="1FBB0596" w:rsidR="00414EC1" w:rsidRDefault="00414EC1" w:rsidP="0007731D">
            <w:pPr>
              <w:jc w:val="center"/>
            </w:pPr>
            <w:ins w:id="17" w:author="MORSCH Daniela" w:date="2022-02-02T17:10:00Z">
              <w:r>
                <w:t>C</w:t>
              </w:r>
            </w:ins>
            <w:ins w:id="18" w:author="MORSCH Daniela" w:date="2022-02-02T17:11:00Z">
              <w:r>
                <w:t>P</w:t>
              </w:r>
            </w:ins>
            <w:ins w:id="19" w:author="MORSCH Daniela" w:date="2022-02-02T17:08:00Z">
              <w:r>
                <w:t>-</w:t>
              </w:r>
            </w:ins>
            <w:r w:rsidR="00CA0C24">
              <w:t>00</w:t>
            </w:r>
            <w:ins w:id="20" w:author="MORSCH Daniela" w:date="2022-01-31T12:17:00Z">
              <w:r>
                <w:t>1</w:t>
              </w:r>
            </w:ins>
          </w:p>
        </w:tc>
        <w:tc>
          <w:tcPr>
            <w:tcW w:w="1960" w:type="dxa"/>
          </w:tcPr>
          <w:p w14:paraId="122B0989" w14:textId="4ECF3E16" w:rsidR="00414EC1" w:rsidRDefault="00414EC1" w:rsidP="00B266F3">
            <w:r>
              <w:t xml:space="preserve">Champs obligatoires prospect </w:t>
            </w:r>
          </w:p>
        </w:tc>
        <w:tc>
          <w:tcPr>
            <w:tcW w:w="2050" w:type="dxa"/>
          </w:tcPr>
          <w:p w14:paraId="7358EBF9" w14:textId="7BE26313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Nom</w:t>
            </w:r>
          </w:p>
          <w:p w14:paraId="3899AA9E" w14:textId="1A4BB4D4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Prénom</w:t>
            </w:r>
          </w:p>
          <w:p w14:paraId="04224AF5" w14:textId="174B9D22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21"/>
            <w:r>
              <w:t>Département</w:t>
            </w:r>
            <w:commentRangeEnd w:id="21"/>
            <w:r w:rsidR="00414EC1">
              <w:commentReference w:id="21"/>
            </w:r>
          </w:p>
          <w:p w14:paraId="18197FB9" w14:textId="0B8839E9" w:rsidR="00414EC1" w:rsidRDefault="00414EC1" w:rsidP="00B266F3">
            <w:pPr>
              <w:ind w:left="360"/>
            </w:pPr>
          </w:p>
        </w:tc>
        <w:tc>
          <w:tcPr>
            <w:tcW w:w="2693" w:type="dxa"/>
          </w:tcPr>
          <w:p w14:paraId="0960EFCF" w14:textId="4D55AD75" w:rsidR="00414EC1" w:rsidRDefault="00414EC1" w:rsidP="00B266F3">
            <w:r>
              <w:t>Si l’un des champs n’est pas renseigné au moment de l’enregistrement alors un message d’alerte s’affiche</w:t>
            </w:r>
          </w:p>
          <w:p w14:paraId="2545A377" w14:textId="1E71A8AE" w:rsidR="00414EC1" w:rsidRPr="00DD2164" w:rsidRDefault="00414EC1" w:rsidP="00B266F3"/>
        </w:tc>
        <w:tc>
          <w:tcPr>
            <w:tcW w:w="1239" w:type="dxa"/>
          </w:tcPr>
          <w:p w14:paraId="1B6D0528" w14:textId="7E538810" w:rsidR="00414EC1" w:rsidRDefault="00A1433F" w:rsidP="00B266F3">
            <w:pPr>
              <w:rPr>
                <w:ins w:id="22" w:author="ROBERT Cindy" w:date="2022-02-03T15:56:00Z"/>
              </w:rPr>
            </w:pPr>
            <w:r>
              <w:t>Fait</w:t>
            </w:r>
          </w:p>
        </w:tc>
      </w:tr>
      <w:tr w:rsidR="00414EC1" w14:paraId="6BAA3DC3" w14:textId="7DFA9D85" w:rsidTr="5CDD3B81">
        <w:tc>
          <w:tcPr>
            <w:tcW w:w="558" w:type="dxa"/>
          </w:tcPr>
          <w:p w14:paraId="5295F86B" w14:textId="6B960F11" w:rsidR="00414EC1" w:rsidRDefault="00414EC1" w:rsidP="0007731D">
            <w:pPr>
              <w:jc w:val="center"/>
            </w:pPr>
            <w:ins w:id="23" w:author="MORSCH Daniela" w:date="2022-02-02T17:11:00Z">
              <w:r>
                <w:t>CP-</w:t>
              </w:r>
            </w:ins>
            <w:r w:rsidR="00CA0C24">
              <w:t>00</w:t>
            </w:r>
            <w:ins w:id="24" w:author="MORSCH Daniela" w:date="2022-01-31T12:17:00Z">
              <w:r>
                <w:t>2</w:t>
              </w:r>
            </w:ins>
          </w:p>
        </w:tc>
        <w:tc>
          <w:tcPr>
            <w:tcW w:w="1960" w:type="dxa"/>
          </w:tcPr>
          <w:p w14:paraId="5E680B31" w14:textId="3CA2EB0A" w:rsidR="00414EC1" w:rsidRDefault="00414EC1" w:rsidP="00B266F3">
            <w:r>
              <w:t>Champs obligatoires d’un prospect qui est l’interlocuteur principal</w:t>
            </w:r>
          </w:p>
        </w:tc>
        <w:tc>
          <w:tcPr>
            <w:tcW w:w="2050" w:type="dxa"/>
          </w:tcPr>
          <w:p w14:paraId="4FD29ADD" w14:textId="77777777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25"/>
            <w:r>
              <w:t>Civilité</w:t>
            </w:r>
            <w:commentRangeEnd w:id="25"/>
            <w:r w:rsidR="00414EC1">
              <w:commentReference w:id="25"/>
            </w:r>
          </w:p>
          <w:p w14:paraId="5D8C016E" w14:textId="77777777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26"/>
            <w:r>
              <w:t>Nom</w:t>
            </w:r>
          </w:p>
          <w:p w14:paraId="5F1FAE14" w14:textId="77777777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r>
              <w:t>Prénom</w:t>
            </w:r>
            <w:commentRangeEnd w:id="26"/>
            <w:r w:rsidR="00414EC1">
              <w:commentReference w:id="26"/>
            </w:r>
          </w:p>
          <w:p w14:paraId="5D661C4A" w14:textId="77777777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27"/>
            <w:r>
              <w:t>Numéro de téléphone</w:t>
            </w:r>
            <w:commentRangeEnd w:id="27"/>
            <w:r w:rsidR="00414EC1">
              <w:commentReference w:id="27"/>
            </w:r>
          </w:p>
          <w:p w14:paraId="58824D56" w14:textId="315839B8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28"/>
            <w:proofErr w:type="gramStart"/>
            <w:r>
              <w:t>mail</w:t>
            </w:r>
            <w:commentRangeEnd w:id="28"/>
            <w:proofErr w:type="gramEnd"/>
            <w:r w:rsidR="00414EC1">
              <w:commentReference w:id="28"/>
            </w:r>
          </w:p>
        </w:tc>
        <w:tc>
          <w:tcPr>
            <w:tcW w:w="2693" w:type="dxa"/>
          </w:tcPr>
          <w:p w14:paraId="19DDC3B9" w14:textId="0EDF8082" w:rsidR="00414EC1" w:rsidRDefault="00414EC1" w:rsidP="00B266F3">
            <w:r>
              <w:t>Lorsque la case à cocher « lui-même » est cochée alors, les champs numéro de téléphone et/ou mail et civilité deviennent obligatoires</w:t>
            </w:r>
          </w:p>
        </w:tc>
        <w:tc>
          <w:tcPr>
            <w:tcW w:w="1239" w:type="dxa"/>
          </w:tcPr>
          <w:p w14:paraId="1279EFE1" w14:textId="6E1478BF" w:rsidR="00414EC1" w:rsidRDefault="00A1433F" w:rsidP="00B266F3">
            <w:pPr>
              <w:rPr>
                <w:ins w:id="29" w:author="ROBERT Cindy" w:date="2022-02-03T15:56:00Z"/>
              </w:rPr>
            </w:pPr>
            <w:r>
              <w:t>Fait</w:t>
            </w:r>
          </w:p>
        </w:tc>
      </w:tr>
      <w:tr w:rsidR="00414EC1" w14:paraId="5EF9B950" w14:textId="586C6E68" w:rsidTr="5CDD3B81">
        <w:tc>
          <w:tcPr>
            <w:tcW w:w="558" w:type="dxa"/>
          </w:tcPr>
          <w:p w14:paraId="4BB4C369" w14:textId="30BBC601" w:rsidR="00414EC1" w:rsidRDefault="00414EC1" w:rsidP="0007731D">
            <w:pPr>
              <w:jc w:val="center"/>
            </w:pPr>
            <w:ins w:id="30" w:author="MORSCH Daniela" w:date="2022-02-02T17:11:00Z">
              <w:r>
                <w:t>CP-</w:t>
              </w:r>
            </w:ins>
            <w:r w:rsidR="00CA0C24">
              <w:t>00</w:t>
            </w:r>
            <w:ins w:id="31" w:author="MORSCH Daniela" w:date="2022-01-31T12:17:00Z">
              <w:r>
                <w:t>3</w:t>
              </w:r>
            </w:ins>
          </w:p>
        </w:tc>
        <w:tc>
          <w:tcPr>
            <w:tcW w:w="1960" w:type="dxa"/>
          </w:tcPr>
          <w:p w14:paraId="70B9779F" w14:textId="2F0E3335" w:rsidR="00414EC1" w:rsidRDefault="00414EC1" w:rsidP="00B266F3">
            <w:r>
              <w:t>Champs obligatoires interlocuteur</w:t>
            </w:r>
          </w:p>
        </w:tc>
        <w:tc>
          <w:tcPr>
            <w:tcW w:w="2050" w:type="dxa"/>
          </w:tcPr>
          <w:p w14:paraId="189BCABA" w14:textId="2A0F6052" w:rsidR="00414EC1" w:rsidRPr="00427AAA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 w:rsidRPr="00427AAA">
              <w:t>Civilité</w:t>
            </w:r>
          </w:p>
          <w:p w14:paraId="21632F52" w14:textId="7159AF02" w:rsidR="00414EC1" w:rsidRPr="00427AAA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 w:rsidRPr="00427AAA">
              <w:t>Nom</w:t>
            </w:r>
          </w:p>
          <w:p w14:paraId="1026076F" w14:textId="77777777" w:rsidR="00414EC1" w:rsidRPr="00427AAA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 w:rsidRPr="00427AAA">
              <w:t>Prénom</w:t>
            </w:r>
          </w:p>
          <w:p w14:paraId="75AE54FF" w14:textId="77777777" w:rsidR="00414EC1" w:rsidRPr="00427AAA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32"/>
            <w:r>
              <w:t>Numéro de téléphone</w:t>
            </w:r>
            <w:commentRangeEnd w:id="32"/>
            <w:r w:rsidR="00414EC1">
              <w:commentReference w:id="32"/>
            </w:r>
          </w:p>
          <w:p w14:paraId="162EFEDB" w14:textId="4C3E50FF" w:rsidR="00414EC1" w:rsidRPr="00427AAA" w:rsidRDefault="00414EC1" w:rsidP="00B266F3">
            <w:pPr>
              <w:pStyle w:val="Paragraphedeliste"/>
              <w:numPr>
                <w:ilvl w:val="0"/>
                <w:numId w:val="37"/>
              </w:numPr>
            </w:pPr>
            <w:proofErr w:type="gramStart"/>
            <w:r w:rsidRPr="00427AAA">
              <w:t>mail</w:t>
            </w:r>
            <w:proofErr w:type="gramEnd"/>
          </w:p>
        </w:tc>
        <w:tc>
          <w:tcPr>
            <w:tcW w:w="2693" w:type="dxa"/>
          </w:tcPr>
          <w:p w14:paraId="53980E31" w14:textId="6DE76169" w:rsidR="00414EC1" w:rsidRPr="00427AAA" w:rsidRDefault="345305C5" w:rsidP="00B266F3">
            <w:r>
              <w:t>Si l’un des champs</w:t>
            </w:r>
            <w:ins w:id="33" w:author="MORSCH Daniela" w:date="2022-01-31T09:57:00Z">
              <w:r>
                <w:t xml:space="preserve"> Civilité / nom</w:t>
              </w:r>
            </w:ins>
            <w:r>
              <w:t xml:space="preserve"> / Prénom n’est pas renseigné au moment de l’enregistrement alors un </w:t>
            </w:r>
            <w:commentRangeStart w:id="34"/>
            <w:commentRangeStart w:id="35"/>
            <w:commentRangeStart w:id="36"/>
            <w:commentRangeStart w:id="37"/>
            <w:r>
              <w:t>message d’alerte s’affiche</w:t>
            </w:r>
            <w:commentRangeEnd w:id="34"/>
            <w:r w:rsidR="00414EC1">
              <w:rPr>
                <w:rStyle w:val="Marquedecommentaire"/>
              </w:rPr>
              <w:commentReference w:id="34"/>
            </w:r>
            <w:commentRangeEnd w:id="35"/>
            <w:r w:rsidR="00B66010">
              <w:rPr>
                <w:rStyle w:val="Marquedecommentaire"/>
              </w:rPr>
              <w:commentReference w:id="35"/>
            </w:r>
            <w:commentRangeEnd w:id="36"/>
            <w:r>
              <w:rPr>
                <w:rStyle w:val="Marquedecommentaire"/>
              </w:rPr>
              <w:commentReference w:id="36"/>
            </w:r>
            <w:commentRangeEnd w:id="37"/>
            <w:r w:rsidR="00AB7A57">
              <w:rPr>
                <w:rStyle w:val="Marquedecommentaire"/>
              </w:rPr>
              <w:commentReference w:id="37"/>
            </w:r>
            <w:r>
              <w:t>.</w:t>
            </w:r>
          </w:p>
          <w:p w14:paraId="325A4AD6" w14:textId="7D9A6966" w:rsidR="00414EC1" w:rsidRPr="00427AAA" w:rsidDel="00695D45" w:rsidRDefault="00414EC1" w:rsidP="00B266F3">
            <w:pPr>
              <w:rPr>
                <w:del w:id="38" w:author="MORSCH Daniela" w:date="2022-01-31T09:58:00Z"/>
              </w:rPr>
            </w:pPr>
            <w:r w:rsidRPr="00427AAA">
              <w:t xml:space="preserve">Il faut </w:t>
            </w:r>
            <w:ins w:id="39" w:author="MORSCH Daniela" w:date="2022-01-31T09:57:00Z">
              <w:r w:rsidRPr="00427AAA">
                <w:t xml:space="preserve">au moins une donnée renseignée entre le N° de </w:t>
              </w:r>
            </w:ins>
            <w:ins w:id="40" w:author="MORSCH Daniela" w:date="2022-01-31T09:58:00Z">
              <w:r w:rsidRPr="00427AAA">
                <w:t xml:space="preserve">téléphone, le mobile ou </w:t>
              </w:r>
              <w:proofErr w:type="gramStart"/>
              <w:r w:rsidRPr="00427AAA">
                <w:t>l’email</w:t>
              </w:r>
              <w:proofErr w:type="gramEnd"/>
              <w:r w:rsidRPr="00427AAA">
                <w:t xml:space="preserve">. </w:t>
              </w:r>
            </w:ins>
          </w:p>
          <w:p w14:paraId="23F3E736" w14:textId="77777777" w:rsidR="00414EC1" w:rsidRPr="00427AAA" w:rsidRDefault="00414EC1" w:rsidP="00B266F3"/>
        </w:tc>
        <w:tc>
          <w:tcPr>
            <w:tcW w:w="1239" w:type="dxa"/>
          </w:tcPr>
          <w:p w14:paraId="52D465D8" w14:textId="12F6A748" w:rsidR="00414EC1" w:rsidRPr="00427AAA" w:rsidRDefault="00CE304B" w:rsidP="00B266F3">
            <w:pPr>
              <w:rPr>
                <w:ins w:id="41" w:author="ROBERT Cindy" w:date="2022-02-03T15:56:00Z"/>
              </w:rPr>
            </w:pPr>
            <w:proofErr w:type="gramStart"/>
            <w:r>
              <w:t>fait</w:t>
            </w:r>
            <w:proofErr w:type="gramEnd"/>
          </w:p>
        </w:tc>
      </w:tr>
      <w:tr w:rsidR="00414EC1" w14:paraId="76546E4A" w14:textId="23A96051" w:rsidTr="5CDD3B81">
        <w:tc>
          <w:tcPr>
            <w:tcW w:w="558" w:type="dxa"/>
          </w:tcPr>
          <w:p w14:paraId="52884287" w14:textId="7A72DDAE" w:rsidR="00414EC1" w:rsidRDefault="00414EC1" w:rsidP="0007731D">
            <w:pPr>
              <w:jc w:val="center"/>
            </w:pPr>
            <w:ins w:id="42" w:author="MORSCH Daniela" w:date="2022-02-02T17:11:00Z">
              <w:r>
                <w:t>CP-</w:t>
              </w:r>
            </w:ins>
            <w:r w:rsidR="00CA0C24">
              <w:t>00</w:t>
            </w:r>
            <w:ins w:id="43" w:author="MORSCH Daniela" w:date="2022-01-31T12:17:00Z">
              <w:r>
                <w:t>4</w:t>
              </w:r>
            </w:ins>
          </w:p>
        </w:tc>
        <w:tc>
          <w:tcPr>
            <w:tcW w:w="1960" w:type="dxa"/>
          </w:tcPr>
          <w:p w14:paraId="506D061D" w14:textId="766E4D97" w:rsidR="00414EC1" w:rsidRDefault="00414EC1" w:rsidP="00B266F3">
            <w:r>
              <w:t xml:space="preserve">Mail de l’interlocuteur </w:t>
            </w:r>
            <w:del w:id="44" w:author="MORSCH Daniela" w:date="2022-01-31T09:59:00Z">
              <w:r w:rsidDel="00147E4F">
                <w:delText>obligatoire</w:delText>
              </w:r>
            </w:del>
          </w:p>
        </w:tc>
        <w:tc>
          <w:tcPr>
            <w:tcW w:w="2050" w:type="dxa"/>
          </w:tcPr>
          <w:p w14:paraId="019074E9" w14:textId="01EB9866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proofErr w:type="gramStart"/>
            <w:r>
              <w:t>mail</w:t>
            </w:r>
            <w:proofErr w:type="gramEnd"/>
          </w:p>
        </w:tc>
        <w:tc>
          <w:tcPr>
            <w:tcW w:w="2693" w:type="dxa"/>
          </w:tcPr>
          <w:p w14:paraId="52500E6F" w14:textId="77777777" w:rsidR="00414EC1" w:rsidRDefault="00414EC1" w:rsidP="00B266F3">
            <w:r>
              <w:t xml:space="preserve">Si le champ « mail » n’est pas renseigné alors le message suivant s’affiche : </w:t>
            </w:r>
          </w:p>
          <w:p w14:paraId="6A7EB9D6" w14:textId="23C9C44F" w:rsidR="00414EC1" w:rsidRDefault="345305C5" w:rsidP="00B266F3">
            <w:r>
              <w:t xml:space="preserve">« Confirmation : </w:t>
            </w:r>
            <w:commentRangeStart w:id="45"/>
            <w:commentRangeStart w:id="46"/>
            <w:proofErr w:type="gramStart"/>
            <w:r>
              <w:t>e-mail</w:t>
            </w:r>
            <w:proofErr w:type="gramEnd"/>
            <w:r>
              <w:t xml:space="preserve"> référent obligatoire</w:t>
            </w:r>
            <w:commentRangeEnd w:id="45"/>
            <w:r w:rsidR="00414EC1">
              <w:commentReference w:id="45"/>
            </w:r>
            <w:commentRangeEnd w:id="46"/>
            <w:r w:rsidR="00E36460">
              <w:rPr>
                <w:rStyle w:val="Marquedecommentaire"/>
              </w:rPr>
              <w:commentReference w:id="46"/>
            </w:r>
            <w:r>
              <w:t>.</w:t>
            </w:r>
          </w:p>
          <w:p w14:paraId="5CB9D110" w14:textId="77777777" w:rsidR="00414EC1" w:rsidRDefault="00414EC1" w:rsidP="00B266F3">
            <w:r>
              <w:t xml:space="preserve">Vous n’avez pas saisi </w:t>
            </w:r>
            <w:proofErr w:type="gramStart"/>
            <w:r>
              <w:t>d’email</w:t>
            </w:r>
            <w:proofErr w:type="gramEnd"/>
            <w:r>
              <w:t xml:space="preserve"> pour (le contact/le référent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7CE18447" w14:textId="77777777" w:rsidR="00414EC1" w:rsidRDefault="00414EC1" w:rsidP="00B266F3">
            <w:r>
              <w:t xml:space="preserve">Cliquez sur « annuler » pour aller saisir un </w:t>
            </w:r>
            <w:proofErr w:type="gramStart"/>
            <w:r>
              <w:t>email</w:t>
            </w:r>
            <w:proofErr w:type="gramEnd"/>
            <w:r>
              <w:t xml:space="preserve"> ou sur « OK » pour valider votre saisi sans mail »</w:t>
            </w:r>
          </w:p>
          <w:p w14:paraId="7963A747" w14:textId="77777777" w:rsidR="00414EC1" w:rsidRDefault="00414EC1" w:rsidP="00B266F3"/>
          <w:p w14:paraId="1DE1B11D" w14:textId="485113CB" w:rsidR="00414EC1" w:rsidRDefault="00414EC1" w:rsidP="00B266F3">
            <w:r>
              <w:t>Un bouton « OK » et un bouton</w:t>
            </w:r>
            <w:proofErr w:type="gramStart"/>
            <w:r>
              <w:t xml:space="preserve"> «annuler</w:t>
            </w:r>
            <w:proofErr w:type="gramEnd"/>
            <w:r>
              <w:t> » s’affichent en dessous du message</w:t>
            </w:r>
          </w:p>
        </w:tc>
        <w:tc>
          <w:tcPr>
            <w:tcW w:w="1239" w:type="dxa"/>
          </w:tcPr>
          <w:p w14:paraId="52ACD7B9" w14:textId="77777777" w:rsidR="00414EC1" w:rsidRDefault="00CE304B" w:rsidP="00B266F3">
            <w:r>
              <w:t>KO</w:t>
            </w:r>
          </w:p>
          <w:p w14:paraId="33E0C49D" w14:textId="7DFF2F04" w:rsidR="00EB6473" w:rsidRDefault="525B2106" w:rsidP="00B266F3">
            <w:r>
              <w:t>25278</w:t>
            </w:r>
          </w:p>
        </w:tc>
      </w:tr>
      <w:tr w:rsidR="00414EC1" w14:paraId="33DC23A3" w14:textId="58679B38" w:rsidTr="5CDD3B81">
        <w:tc>
          <w:tcPr>
            <w:tcW w:w="558" w:type="dxa"/>
          </w:tcPr>
          <w:p w14:paraId="086257CC" w14:textId="1AC69141" w:rsidR="00414EC1" w:rsidRDefault="00414EC1" w:rsidP="0007731D">
            <w:pPr>
              <w:jc w:val="center"/>
            </w:pPr>
            <w:ins w:id="47" w:author="MORSCH Daniela" w:date="2022-02-02T17:11:00Z">
              <w:r>
                <w:t>CP-</w:t>
              </w:r>
            </w:ins>
            <w:r w:rsidR="00CA0C24">
              <w:t>00</w:t>
            </w:r>
            <w:ins w:id="48" w:author="MORSCH Daniela" w:date="2022-01-31T12:17:00Z">
              <w:r>
                <w:t>5</w:t>
              </w:r>
            </w:ins>
          </w:p>
        </w:tc>
        <w:tc>
          <w:tcPr>
            <w:tcW w:w="1960" w:type="dxa"/>
          </w:tcPr>
          <w:p w14:paraId="3FCEEE4C" w14:textId="3AE66290" w:rsidR="00414EC1" w:rsidRDefault="00414EC1" w:rsidP="00B266F3">
            <w:r>
              <w:t>Origine / sous origine obligatoire</w:t>
            </w:r>
          </w:p>
        </w:tc>
        <w:tc>
          <w:tcPr>
            <w:tcW w:w="2050" w:type="dxa"/>
          </w:tcPr>
          <w:p w14:paraId="0E160C28" w14:textId="77777777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49"/>
            <w:commentRangeStart w:id="50"/>
            <w:r>
              <w:t>Origine</w:t>
            </w:r>
          </w:p>
          <w:p w14:paraId="0098B480" w14:textId="63E7E1CA" w:rsidR="00414EC1" w:rsidRDefault="345305C5" w:rsidP="00B266F3">
            <w:pPr>
              <w:pStyle w:val="Paragraphedeliste"/>
              <w:numPr>
                <w:ilvl w:val="0"/>
                <w:numId w:val="37"/>
              </w:numPr>
            </w:pPr>
            <w:commentRangeStart w:id="51"/>
            <w:r>
              <w:t>Sous-origine</w:t>
            </w:r>
            <w:commentRangeEnd w:id="49"/>
            <w:r w:rsidR="00414EC1">
              <w:commentReference w:id="49"/>
            </w:r>
            <w:commentRangeEnd w:id="50"/>
            <w:commentRangeEnd w:id="51"/>
            <w:r w:rsidR="00041FC1">
              <w:rPr>
                <w:rStyle w:val="Marquedecommentaire"/>
              </w:rPr>
              <w:commentReference w:id="50"/>
            </w:r>
            <w:r w:rsidR="00414EC1">
              <w:commentReference w:id="51"/>
            </w:r>
          </w:p>
        </w:tc>
        <w:tc>
          <w:tcPr>
            <w:tcW w:w="2693" w:type="dxa"/>
          </w:tcPr>
          <w:p w14:paraId="1C2F67AB" w14:textId="77777777" w:rsidR="00414EC1" w:rsidRDefault="00414EC1" w:rsidP="00B266F3">
            <w:r>
              <w:t xml:space="preserve">Si les champs ne sont pas renseignés alors un message d’alerte s’affiche </w:t>
            </w:r>
          </w:p>
          <w:p w14:paraId="583FA283" w14:textId="6B012B87" w:rsidR="00A83484" w:rsidRDefault="00076D8C" w:rsidP="00A83484">
            <w:r>
              <w:t>Les origines et sous origines sont soumis à des droits. Tous les profils ne voie</w:t>
            </w:r>
            <w:r w:rsidR="00FB77E8">
              <w:t>nt pas toutes les origines</w:t>
            </w:r>
            <w:r w:rsidR="00E709B6">
              <w:t>. CF</w:t>
            </w:r>
            <w:r w:rsidR="00DD7333">
              <w:t>§</w:t>
            </w:r>
            <w:r w:rsidR="00A83484">
              <w:t xml:space="preserve"> </w:t>
            </w:r>
            <w:ins w:id="52" w:author="MORSCH Daniela" w:date="2022-01-31T12:22:00Z">
              <w:r w:rsidR="00A83484">
                <w:t>Tableau des</w:t>
              </w:r>
            </w:ins>
            <w:ins w:id="53" w:author="MORSCH Daniela" w:date="2022-01-31T12:23:00Z">
              <w:r w:rsidR="00A83484">
                <w:t xml:space="preserve"> </w:t>
              </w:r>
              <w:r w:rsidR="00A83484">
                <w:lastRenderedPageBreak/>
                <w:t>compatibilités Origines / Sous-origines :</w:t>
              </w:r>
            </w:ins>
          </w:p>
          <w:p w14:paraId="2687ED2D" w14:textId="1C4A573B" w:rsidR="00076D8C" w:rsidRDefault="00076D8C" w:rsidP="00B266F3">
            <w:pPr>
              <w:rPr>
                <w:ins w:id="54" w:author="MORSCH Daniela" w:date="2022-01-31T09:59:00Z"/>
              </w:rPr>
            </w:pPr>
          </w:p>
          <w:p w14:paraId="7D5152A3" w14:textId="68F6CE22" w:rsidR="00414EC1" w:rsidRPr="00B266F3" w:rsidRDefault="00414EC1" w:rsidP="00B266F3">
            <w:pPr>
              <w:rPr>
                <w:i/>
                <w:iCs/>
              </w:rPr>
            </w:pPr>
            <w:ins w:id="55" w:author="MORSCH Daniela" w:date="2022-01-31T09:59:00Z">
              <w:r w:rsidRPr="00B266F3">
                <w:rPr>
                  <w:i/>
                  <w:iCs/>
                </w:rPr>
                <w:t>(</w:t>
              </w:r>
            </w:ins>
            <w:ins w:id="56" w:author="MORSCH Daniela" w:date="2022-01-31T10:17:00Z">
              <w:r>
                <w:rPr>
                  <w:i/>
                  <w:iCs/>
                </w:rPr>
                <w:t>Compatibilité des origines / sous-origine</w:t>
              </w:r>
            </w:ins>
            <w:ins w:id="57" w:author="MORSCH Daniela" w:date="2022-01-31T10:18:00Z">
              <w:r>
                <w:rPr>
                  <w:i/>
                  <w:iCs/>
                </w:rPr>
                <w:t xml:space="preserve">s décrite </w:t>
              </w:r>
            </w:ins>
            <w:ins w:id="58" w:author="MORSCH Daniela" w:date="2022-02-03T09:49:00Z">
              <w:r>
                <w:rPr>
                  <w:i/>
                  <w:iCs/>
                </w:rPr>
                <w:t>au niveau des orientations</w:t>
              </w:r>
            </w:ins>
            <w:ins w:id="59" w:author="MORSCH Daniela" w:date="2022-01-31T10:18:00Z">
              <w:r>
                <w:rPr>
                  <w:i/>
                  <w:iCs/>
                </w:rPr>
                <w:t>)</w:t>
              </w:r>
            </w:ins>
          </w:p>
        </w:tc>
        <w:tc>
          <w:tcPr>
            <w:tcW w:w="1239" w:type="dxa"/>
          </w:tcPr>
          <w:p w14:paraId="19BA86D1" w14:textId="77777777" w:rsidR="00414EC1" w:rsidRDefault="00414EC1" w:rsidP="00B266F3">
            <w:pPr>
              <w:rPr>
                <w:ins w:id="60" w:author="ROBERT Cindy" w:date="2022-02-03T15:56:00Z"/>
              </w:rPr>
            </w:pPr>
          </w:p>
        </w:tc>
      </w:tr>
      <w:tr w:rsidR="00414EC1" w14:paraId="60CABBD2" w14:textId="0E851449" w:rsidTr="5CDD3B81">
        <w:tc>
          <w:tcPr>
            <w:tcW w:w="558" w:type="dxa"/>
          </w:tcPr>
          <w:p w14:paraId="7998DFCC" w14:textId="19059B16" w:rsidR="00414EC1" w:rsidRDefault="00414EC1" w:rsidP="0007731D">
            <w:pPr>
              <w:jc w:val="center"/>
            </w:pPr>
            <w:ins w:id="61" w:author="MORSCH Daniela" w:date="2022-02-02T17:11:00Z">
              <w:r>
                <w:t>CP-</w:t>
              </w:r>
            </w:ins>
            <w:r w:rsidR="00CA0C24">
              <w:t>00</w:t>
            </w:r>
            <w:ins w:id="62" w:author="MORSCH Daniela" w:date="2022-01-31T12:17:00Z">
              <w:r>
                <w:t>6</w:t>
              </w:r>
            </w:ins>
          </w:p>
        </w:tc>
        <w:tc>
          <w:tcPr>
            <w:tcW w:w="1960" w:type="dxa"/>
          </w:tcPr>
          <w:p w14:paraId="78CE9023" w14:textId="28347928" w:rsidR="00414EC1" w:rsidRDefault="00414EC1" w:rsidP="00B266F3">
            <w:r>
              <w:t>Action obligatoire</w:t>
            </w:r>
          </w:p>
        </w:tc>
        <w:tc>
          <w:tcPr>
            <w:tcW w:w="2050" w:type="dxa"/>
          </w:tcPr>
          <w:p w14:paraId="2AEB7696" w14:textId="77777777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1</w:t>
            </w:r>
            <w:r w:rsidRPr="00313A2F">
              <w:rPr>
                <w:vertAlign w:val="superscript"/>
              </w:rPr>
              <w:t>er</w:t>
            </w:r>
            <w:r>
              <w:t xml:space="preserve"> contact</w:t>
            </w:r>
          </w:p>
          <w:p w14:paraId="277C98CF" w14:textId="2B413F1D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 xml:space="preserve">Date </w:t>
            </w:r>
          </w:p>
        </w:tc>
        <w:tc>
          <w:tcPr>
            <w:tcW w:w="2693" w:type="dxa"/>
          </w:tcPr>
          <w:p w14:paraId="7B3523BD" w14:textId="77777777" w:rsidR="00414EC1" w:rsidRDefault="00414EC1" w:rsidP="00B266F3">
            <w:pPr>
              <w:rPr>
                <w:ins w:id="63" w:author="MORSCH Daniela" w:date="2022-01-31T10:02:00Z"/>
              </w:rPr>
            </w:pPr>
            <w:r w:rsidRPr="00C24B0E">
              <w:rPr>
                <w:highlight w:val="yellow"/>
              </w:rPr>
              <w:t>Si Les champs « 1</w:t>
            </w:r>
            <w:r w:rsidRPr="00C24B0E">
              <w:rPr>
                <w:highlight w:val="yellow"/>
                <w:vertAlign w:val="superscript"/>
              </w:rPr>
              <w:t>er</w:t>
            </w:r>
            <w:r w:rsidRPr="00C24B0E">
              <w:rPr>
                <w:highlight w:val="yellow"/>
              </w:rPr>
              <w:t xml:space="preserve"> contact » et la date de l’action ne sont pas renseignés, alors un message d’alerte s’affiche</w:t>
            </w:r>
            <w:r>
              <w:t xml:space="preserve"> </w:t>
            </w:r>
          </w:p>
          <w:p w14:paraId="71FF0E0B" w14:textId="735E341E" w:rsidR="00414EC1" w:rsidRPr="00C24B0E" w:rsidRDefault="00414EC1" w:rsidP="00B266F3">
            <w:pPr>
              <w:rPr>
                <w:i/>
                <w:iCs/>
              </w:rPr>
            </w:pPr>
            <w:ins w:id="64" w:author="MORSCH Daniela" w:date="2022-01-31T10:02:00Z">
              <w:r w:rsidRPr="00C24B0E">
                <w:rPr>
                  <w:i/>
                  <w:iCs/>
                </w:rPr>
                <w:t>(A voir si toujours d’actualité lors de la création d’une fiche prospect)</w:t>
              </w:r>
            </w:ins>
          </w:p>
        </w:tc>
        <w:tc>
          <w:tcPr>
            <w:tcW w:w="1239" w:type="dxa"/>
          </w:tcPr>
          <w:p w14:paraId="2267F8B5" w14:textId="77777777" w:rsidR="00414EC1" w:rsidRPr="00C24B0E" w:rsidRDefault="00414EC1" w:rsidP="00B266F3">
            <w:pPr>
              <w:rPr>
                <w:ins w:id="65" w:author="ROBERT Cindy" w:date="2022-02-03T15:56:00Z"/>
                <w:highlight w:val="yellow"/>
              </w:rPr>
            </w:pPr>
          </w:p>
        </w:tc>
      </w:tr>
      <w:tr w:rsidR="00414EC1" w14:paraId="050A8855" w14:textId="3A1AD8CC" w:rsidTr="5CDD3B81">
        <w:tc>
          <w:tcPr>
            <w:tcW w:w="558" w:type="dxa"/>
          </w:tcPr>
          <w:p w14:paraId="5387B550" w14:textId="3D9583A7" w:rsidR="00414EC1" w:rsidRDefault="00414EC1" w:rsidP="0007731D">
            <w:pPr>
              <w:jc w:val="center"/>
            </w:pPr>
            <w:ins w:id="66" w:author="MORSCH Daniela" w:date="2022-02-02T17:11:00Z">
              <w:r>
                <w:t>CP-</w:t>
              </w:r>
            </w:ins>
            <w:r w:rsidR="00CA0C24">
              <w:t>00</w:t>
            </w:r>
            <w:ins w:id="67" w:author="MORSCH Daniela" w:date="2022-01-31T12:17:00Z">
              <w:r>
                <w:t>7</w:t>
              </w:r>
            </w:ins>
          </w:p>
        </w:tc>
        <w:tc>
          <w:tcPr>
            <w:tcW w:w="1960" w:type="dxa"/>
          </w:tcPr>
          <w:p w14:paraId="1843A89D" w14:textId="3D981E85" w:rsidR="00414EC1" w:rsidRDefault="00414EC1" w:rsidP="00B266F3">
            <w:r>
              <w:t>Relance obligatoire</w:t>
            </w:r>
          </w:p>
        </w:tc>
        <w:tc>
          <w:tcPr>
            <w:tcW w:w="2050" w:type="dxa"/>
          </w:tcPr>
          <w:p w14:paraId="79ECE7AD" w14:textId="77777777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Action de relance</w:t>
            </w:r>
          </w:p>
          <w:p w14:paraId="76A84DBF" w14:textId="0BB2D854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Date</w:t>
            </w:r>
          </w:p>
        </w:tc>
        <w:tc>
          <w:tcPr>
            <w:tcW w:w="2693" w:type="dxa"/>
          </w:tcPr>
          <w:p w14:paraId="31BB99DD" w14:textId="42C3C813" w:rsidR="00414EC1" w:rsidRDefault="00414EC1" w:rsidP="00B266F3">
            <w:r>
              <w:t xml:space="preserve">Si Les champs « action de relance » et la date de l’action ne sont pas renseignés, alors un message d’alerte s’affiche </w:t>
            </w:r>
          </w:p>
        </w:tc>
        <w:tc>
          <w:tcPr>
            <w:tcW w:w="1239" w:type="dxa"/>
          </w:tcPr>
          <w:p w14:paraId="32FBEA2B" w14:textId="77777777" w:rsidR="00414EC1" w:rsidRDefault="00414EC1" w:rsidP="00B266F3">
            <w:pPr>
              <w:rPr>
                <w:ins w:id="68" w:author="ROBERT Cindy" w:date="2022-02-03T15:56:00Z"/>
              </w:rPr>
            </w:pPr>
          </w:p>
        </w:tc>
      </w:tr>
      <w:tr w:rsidR="00414EC1" w14:paraId="4D026C3E" w14:textId="7635882C" w:rsidTr="5CDD3B81">
        <w:tc>
          <w:tcPr>
            <w:tcW w:w="558" w:type="dxa"/>
          </w:tcPr>
          <w:p w14:paraId="6A804876" w14:textId="12069357" w:rsidR="00414EC1" w:rsidRDefault="00414EC1" w:rsidP="0007731D">
            <w:pPr>
              <w:jc w:val="center"/>
            </w:pPr>
            <w:ins w:id="69" w:author="MORSCH Daniela" w:date="2022-02-02T17:12:00Z">
              <w:r>
                <w:t>CP-</w:t>
              </w:r>
            </w:ins>
            <w:r w:rsidR="00CA0C24">
              <w:t>00</w:t>
            </w:r>
            <w:ins w:id="70" w:author="MORSCH Daniela" w:date="2022-01-31T12:18:00Z">
              <w:r>
                <w:t>8</w:t>
              </w:r>
            </w:ins>
          </w:p>
        </w:tc>
        <w:tc>
          <w:tcPr>
            <w:tcW w:w="1960" w:type="dxa"/>
          </w:tcPr>
          <w:p w14:paraId="5668BE6B" w14:textId="0477CE1D" w:rsidR="00414EC1" w:rsidRDefault="00414EC1" w:rsidP="00B266F3">
            <w:r>
              <w:t xml:space="preserve">Délai de recherche &lt;1mois </w:t>
            </w:r>
          </w:p>
        </w:tc>
        <w:tc>
          <w:tcPr>
            <w:tcW w:w="2050" w:type="dxa"/>
          </w:tcPr>
          <w:p w14:paraId="0B5DE9C3" w14:textId="1333806F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Délai de recherche</w:t>
            </w:r>
          </w:p>
        </w:tc>
        <w:tc>
          <w:tcPr>
            <w:tcW w:w="2693" w:type="dxa"/>
          </w:tcPr>
          <w:p w14:paraId="43D6E4B9" w14:textId="77777777" w:rsidR="00414EC1" w:rsidRDefault="00414EC1" w:rsidP="00B266F3">
            <w:pPr>
              <w:rPr>
                <w:ins w:id="71" w:author="MORSCH Daniela" w:date="2022-01-31T10:03:00Z"/>
              </w:rPr>
            </w:pPr>
            <w:r>
              <w:t>Si le délai de recherche est coché à &lt;1mois alors un message indiquant que la recherche est urgente s’affiche</w:t>
            </w:r>
          </w:p>
          <w:p w14:paraId="2CDD9DFB" w14:textId="0C4A85C6" w:rsidR="00414EC1" w:rsidRPr="000E3E12" w:rsidRDefault="00414EC1" w:rsidP="00B266F3">
            <w:pPr>
              <w:rPr>
                <w:i/>
                <w:iCs/>
              </w:rPr>
            </w:pPr>
            <w:ins w:id="72" w:author="MORSCH Daniela" w:date="2022-01-31T10:03:00Z">
              <w:r w:rsidRPr="000E3E12">
                <w:rPr>
                  <w:i/>
                  <w:iCs/>
                </w:rPr>
                <w:t xml:space="preserve">(NB : </w:t>
              </w:r>
            </w:ins>
            <w:ins w:id="73" w:author="MORSCH Daniela" w:date="2022-01-31T10:05:00Z">
              <w:r w:rsidRPr="000E3E12">
                <w:rPr>
                  <w:i/>
                  <w:iCs/>
                </w:rPr>
                <w:t>cette coche administre le motif de refus « </w:t>
              </w:r>
            </w:ins>
            <w:ins w:id="74" w:author="MORSCH Daniela" w:date="2022-01-31T10:28:00Z">
              <w:r w:rsidRPr="000E3E12">
                <w:rPr>
                  <w:i/>
                  <w:iCs/>
                </w:rPr>
                <w:t>Pas de disponibilité »</w:t>
              </w:r>
            </w:ins>
            <w:ins w:id="75" w:author="MORSCH Daniela" w:date="2022-01-31T10:29:00Z">
              <w:r w:rsidRPr="000E3E12">
                <w:rPr>
                  <w:i/>
                  <w:iCs/>
                </w:rPr>
                <w:t xml:space="preserve"> </w:t>
              </w:r>
              <w:proofErr w:type="spellStart"/>
              <w:r w:rsidRPr="000E3E12">
                <w:rPr>
                  <w:i/>
                  <w:iCs/>
                </w:rPr>
                <w:t>cf</w:t>
              </w:r>
              <w:proofErr w:type="spellEnd"/>
              <w:r w:rsidRPr="000E3E12">
                <w:rPr>
                  <w:i/>
                  <w:iCs/>
                </w:rPr>
                <w:t xml:space="preserve"> § Refus)</w:t>
              </w:r>
            </w:ins>
          </w:p>
        </w:tc>
        <w:tc>
          <w:tcPr>
            <w:tcW w:w="1239" w:type="dxa"/>
          </w:tcPr>
          <w:p w14:paraId="7EB600B5" w14:textId="77777777" w:rsidR="00414EC1" w:rsidRDefault="00414EC1" w:rsidP="00B266F3">
            <w:pPr>
              <w:rPr>
                <w:ins w:id="76" w:author="ROBERT Cindy" w:date="2022-02-03T15:56:00Z"/>
              </w:rPr>
            </w:pPr>
          </w:p>
        </w:tc>
      </w:tr>
      <w:tr w:rsidR="00414EC1" w14:paraId="7D56119A" w14:textId="5B16A19C" w:rsidTr="5CDD3B81">
        <w:tc>
          <w:tcPr>
            <w:tcW w:w="558" w:type="dxa"/>
          </w:tcPr>
          <w:p w14:paraId="1DB29F30" w14:textId="73A0F160" w:rsidR="00414EC1" w:rsidRDefault="00414EC1" w:rsidP="0007731D">
            <w:pPr>
              <w:jc w:val="center"/>
            </w:pPr>
            <w:ins w:id="77" w:author="MORSCH Daniela" w:date="2022-02-02T17:12:00Z">
              <w:r>
                <w:t>CP-</w:t>
              </w:r>
            </w:ins>
            <w:r w:rsidR="00CA0C24">
              <w:t>00</w:t>
            </w:r>
            <w:ins w:id="78" w:author="MORSCH Daniela" w:date="2022-01-31T12:18:00Z">
              <w:r>
                <w:t>9</w:t>
              </w:r>
            </w:ins>
          </w:p>
        </w:tc>
        <w:tc>
          <w:tcPr>
            <w:tcW w:w="1960" w:type="dxa"/>
          </w:tcPr>
          <w:p w14:paraId="6891B912" w14:textId="5E8B8E8A" w:rsidR="00414EC1" w:rsidRDefault="00414EC1" w:rsidP="00B266F3">
            <w:r>
              <w:t>Pays étranger</w:t>
            </w:r>
          </w:p>
        </w:tc>
        <w:tc>
          <w:tcPr>
            <w:tcW w:w="2050" w:type="dxa"/>
          </w:tcPr>
          <w:p w14:paraId="42ACD0C2" w14:textId="77777777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Pays</w:t>
            </w:r>
          </w:p>
          <w:p w14:paraId="3975D011" w14:textId="4E210CAC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Département</w:t>
            </w:r>
          </w:p>
        </w:tc>
        <w:tc>
          <w:tcPr>
            <w:tcW w:w="2693" w:type="dxa"/>
          </w:tcPr>
          <w:p w14:paraId="77BBDE8F" w14:textId="5E9117A9" w:rsidR="00414EC1" w:rsidRDefault="00414EC1" w:rsidP="00B266F3">
            <w:r>
              <w:t>Lorsque le pays est différent de France alors « département étranger (99) » s’affiche automatiquement et ne peut pas être modifié</w:t>
            </w:r>
          </w:p>
        </w:tc>
        <w:tc>
          <w:tcPr>
            <w:tcW w:w="1239" w:type="dxa"/>
          </w:tcPr>
          <w:p w14:paraId="0E42B3C5" w14:textId="77777777" w:rsidR="00414EC1" w:rsidRDefault="00414EC1" w:rsidP="00B266F3">
            <w:pPr>
              <w:rPr>
                <w:ins w:id="79" w:author="ROBERT Cindy" w:date="2022-02-03T15:56:00Z"/>
              </w:rPr>
            </w:pPr>
          </w:p>
        </w:tc>
      </w:tr>
      <w:tr w:rsidR="00414EC1" w14:paraId="7D9419A1" w14:textId="7CEA7F04" w:rsidTr="5CDD3B81">
        <w:tc>
          <w:tcPr>
            <w:tcW w:w="558" w:type="dxa"/>
          </w:tcPr>
          <w:p w14:paraId="01B384CB" w14:textId="0058F181" w:rsidR="00414EC1" w:rsidRDefault="00414EC1" w:rsidP="0007731D">
            <w:pPr>
              <w:jc w:val="center"/>
            </w:pPr>
            <w:ins w:id="80" w:author="MORSCH Daniela" w:date="2022-02-02T17:12:00Z">
              <w:r>
                <w:t>CP-</w:t>
              </w:r>
            </w:ins>
            <w:r w:rsidR="00CA0C24">
              <w:t>0</w:t>
            </w:r>
            <w:ins w:id="81" w:author="MORSCH Daniela" w:date="2022-01-31T12:18:00Z">
              <w:r>
                <w:t>10</w:t>
              </w:r>
            </w:ins>
          </w:p>
        </w:tc>
        <w:tc>
          <w:tcPr>
            <w:tcW w:w="1960" w:type="dxa"/>
          </w:tcPr>
          <w:p w14:paraId="5EFA2414" w14:textId="689AD7C0" w:rsidR="00414EC1" w:rsidRDefault="00414EC1" w:rsidP="00B266F3">
            <w:r>
              <w:t>Code postal</w:t>
            </w:r>
            <w:del w:id="82" w:author="MORSCH Daniela" w:date="2022-01-31T10:47:00Z">
              <w:r w:rsidDel="00A424E3">
                <w:delText>e</w:delText>
              </w:r>
            </w:del>
            <w:r>
              <w:t xml:space="preserve"> cohérent avec le département</w:t>
            </w:r>
          </w:p>
        </w:tc>
        <w:tc>
          <w:tcPr>
            <w:tcW w:w="2050" w:type="dxa"/>
          </w:tcPr>
          <w:p w14:paraId="610745EB" w14:textId="5D975CDA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Département</w:t>
            </w:r>
          </w:p>
          <w:p w14:paraId="3D470649" w14:textId="2A268279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Code postal</w:t>
            </w:r>
            <w:del w:id="83" w:author="MORSCH Daniela" w:date="2022-01-31T10:47:00Z">
              <w:r w:rsidDel="00A424E3">
                <w:delText>e</w:delText>
              </w:r>
            </w:del>
          </w:p>
        </w:tc>
        <w:tc>
          <w:tcPr>
            <w:tcW w:w="2693" w:type="dxa"/>
          </w:tcPr>
          <w:p w14:paraId="68C8E207" w14:textId="4A4440B1" w:rsidR="00414EC1" w:rsidRDefault="345305C5" w:rsidP="00B266F3">
            <w:r>
              <w:t>Si le code postal</w:t>
            </w:r>
            <w:del w:id="84" w:author="MORSCH Daniela" w:date="2022-01-31T10:47:00Z">
              <w:r w:rsidR="00414EC1" w:rsidDel="345305C5">
                <w:delText>e</w:delText>
              </w:r>
            </w:del>
            <w:r>
              <w:t xml:space="preserve"> saisi</w:t>
            </w:r>
            <w:r w:rsidRPr="5CDD3B81">
              <w:rPr>
                <w:strike/>
                <w:color w:val="FF0000"/>
              </w:rPr>
              <w:t>e</w:t>
            </w:r>
            <w:r>
              <w:t xml:space="preserve"> </w:t>
            </w:r>
            <w:r w:rsidR="00425DF2">
              <w:t>ne correspond pas au code</w:t>
            </w:r>
            <w:r>
              <w:t xml:space="preserve"> département alors un message d’alerte s’affiche</w:t>
            </w:r>
          </w:p>
        </w:tc>
        <w:tc>
          <w:tcPr>
            <w:tcW w:w="1239" w:type="dxa"/>
          </w:tcPr>
          <w:p w14:paraId="4B17C532" w14:textId="77777777" w:rsidR="00414EC1" w:rsidRDefault="00414EC1" w:rsidP="00B266F3">
            <w:pPr>
              <w:rPr>
                <w:ins w:id="85" w:author="ROBERT Cindy" w:date="2022-02-03T15:56:00Z"/>
              </w:rPr>
            </w:pPr>
          </w:p>
        </w:tc>
      </w:tr>
      <w:tr w:rsidR="00414EC1" w14:paraId="1C7B5905" w14:textId="1DC14BE4" w:rsidTr="5CDD3B81">
        <w:tc>
          <w:tcPr>
            <w:tcW w:w="558" w:type="dxa"/>
          </w:tcPr>
          <w:p w14:paraId="27A6A045" w14:textId="1E4EFD30" w:rsidR="00414EC1" w:rsidRDefault="00414EC1" w:rsidP="0007731D">
            <w:pPr>
              <w:jc w:val="center"/>
            </w:pPr>
            <w:ins w:id="86" w:author="MORSCH Daniela" w:date="2022-02-02T17:12:00Z">
              <w:r>
                <w:t>CP-</w:t>
              </w:r>
            </w:ins>
            <w:r w:rsidR="00CA0C24">
              <w:t>0</w:t>
            </w:r>
            <w:ins w:id="87" w:author="MORSCH Daniela" w:date="2022-01-31T12:18:00Z">
              <w:r>
                <w:t>11</w:t>
              </w:r>
            </w:ins>
          </w:p>
        </w:tc>
        <w:tc>
          <w:tcPr>
            <w:tcW w:w="1960" w:type="dxa"/>
          </w:tcPr>
          <w:p w14:paraId="3E5F485D" w14:textId="4FB4B99D" w:rsidR="00414EC1" w:rsidRDefault="00414EC1" w:rsidP="00B266F3">
            <w:r>
              <w:t>Code postal</w:t>
            </w:r>
            <w:del w:id="88" w:author="MORSCH Daniela" w:date="2022-01-31T10:47:00Z">
              <w:r w:rsidDel="00A424E3">
                <w:delText>e</w:delText>
              </w:r>
            </w:del>
            <w:r>
              <w:t xml:space="preserve"> et ville</w:t>
            </w:r>
          </w:p>
        </w:tc>
        <w:tc>
          <w:tcPr>
            <w:tcW w:w="2050" w:type="dxa"/>
          </w:tcPr>
          <w:p w14:paraId="3FA8B99D" w14:textId="77777777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Code postal</w:t>
            </w:r>
            <w:del w:id="89" w:author="MORSCH Daniela" w:date="2022-01-31T10:47:00Z">
              <w:r w:rsidDel="00A424E3">
                <w:delText>e</w:delText>
              </w:r>
            </w:del>
          </w:p>
          <w:p w14:paraId="6867F4B2" w14:textId="5436DE19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Ville</w:t>
            </w:r>
          </w:p>
        </w:tc>
        <w:tc>
          <w:tcPr>
            <w:tcW w:w="2693" w:type="dxa"/>
          </w:tcPr>
          <w:p w14:paraId="7723337E" w14:textId="41FDD214" w:rsidR="00414EC1" w:rsidRDefault="00414EC1" w:rsidP="00B266F3">
            <w:r>
              <w:t>Lorsque le code postal est saisi alors dans le champ « ville » la liste de ou des villes correspondant au code postal</w:t>
            </w:r>
            <w:del w:id="90" w:author="MORSCH Daniela" w:date="2022-01-31T10:47:00Z">
              <w:r w:rsidDel="00A424E3">
                <w:delText>e</w:delText>
              </w:r>
            </w:del>
            <w:r>
              <w:t xml:space="preserve"> s’affiche(nt)</w:t>
            </w:r>
          </w:p>
        </w:tc>
        <w:tc>
          <w:tcPr>
            <w:tcW w:w="1239" w:type="dxa"/>
          </w:tcPr>
          <w:p w14:paraId="1B892433" w14:textId="77777777" w:rsidR="00414EC1" w:rsidRDefault="00414EC1" w:rsidP="00B266F3">
            <w:pPr>
              <w:rPr>
                <w:ins w:id="91" w:author="ROBERT Cindy" w:date="2022-02-03T15:56:00Z"/>
              </w:rPr>
            </w:pPr>
          </w:p>
        </w:tc>
      </w:tr>
      <w:tr w:rsidR="00414EC1" w14:paraId="7EBA8DA9" w14:textId="7D7690D9" w:rsidTr="5CDD3B81">
        <w:tc>
          <w:tcPr>
            <w:tcW w:w="558" w:type="dxa"/>
          </w:tcPr>
          <w:p w14:paraId="462EAB68" w14:textId="60E35FC9" w:rsidR="00414EC1" w:rsidRDefault="00414EC1" w:rsidP="0007731D">
            <w:pPr>
              <w:jc w:val="center"/>
            </w:pPr>
            <w:ins w:id="92" w:author="MORSCH Daniela" w:date="2022-02-02T17:12:00Z">
              <w:r>
                <w:t>CP-</w:t>
              </w:r>
            </w:ins>
            <w:r w:rsidR="00EE5A6D">
              <w:t>0</w:t>
            </w:r>
            <w:ins w:id="93" w:author="MORSCH Daniela" w:date="2022-01-31T12:18:00Z">
              <w:r>
                <w:t>12</w:t>
              </w:r>
            </w:ins>
          </w:p>
        </w:tc>
        <w:tc>
          <w:tcPr>
            <w:tcW w:w="1960" w:type="dxa"/>
          </w:tcPr>
          <w:p w14:paraId="07727D3E" w14:textId="667BCEFC" w:rsidR="00414EC1" w:rsidRDefault="00414EC1" w:rsidP="00B266F3">
            <w:r>
              <w:t>Sortie hospitalisation</w:t>
            </w:r>
          </w:p>
        </w:tc>
        <w:tc>
          <w:tcPr>
            <w:tcW w:w="2050" w:type="dxa"/>
          </w:tcPr>
          <w:p w14:paraId="18BEECED" w14:textId="77777777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Sortie hospitalisation</w:t>
            </w:r>
          </w:p>
          <w:p w14:paraId="4E3B5970" w14:textId="08B3F92C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Prise de contact avec l’hôpital / clinique pour organiser la sortie</w:t>
            </w:r>
          </w:p>
        </w:tc>
        <w:tc>
          <w:tcPr>
            <w:tcW w:w="2693" w:type="dxa"/>
          </w:tcPr>
          <w:p w14:paraId="55E2F414" w14:textId="2B542061" w:rsidR="00414EC1" w:rsidRDefault="00414EC1" w:rsidP="00B266F3">
            <w:r>
              <w:t xml:space="preserve">Lorsque la case « sortie hospitalisation » est cochée alors la case « prise de contact avec l’hôpital / clinique pour organiser la sortie » </w:t>
            </w:r>
            <w:r>
              <w:lastRenderedPageBreak/>
              <w:t>devient active et il est possible de la cocher.</w:t>
            </w:r>
          </w:p>
        </w:tc>
        <w:tc>
          <w:tcPr>
            <w:tcW w:w="1239" w:type="dxa"/>
          </w:tcPr>
          <w:p w14:paraId="489FE332" w14:textId="77777777" w:rsidR="00414EC1" w:rsidRDefault="00414EC1" w:rsidP="00B266F3">
            <w:pPr>
              <w:rPr>
                <w:ins w:id="94" w:author="ROBERT Cindy" w:date="2022-02-03T15:56:00Z"/>
              </w:rPr>
            </w:pPr>
          </w:p>
        </w:tc>
      </w:tr>
      <w:tr w:rsidR="00414EC1" w14:paraId="3ADF4378" w14:textId="117DA31A" w:rsidTr="5CDD3B81">
        <w:tc>
          <w:tcPr>
            <w:tcW w:w="558" w:type="dxa"/>
          </w:tcPr>
          <w:p w14:paraId="253FD876" w14:textId="0DDE8F0B" w:rsidR="00414EC1" w:rsidRDefault="00414EC1" w:rsidP="0007731D">
            <w:pPr>
              <w:jc w:val="center"/>
            </w:pPr>
            <w:ins w:id="95" w:author="MORSCH Daniela" w:date="2022-02-02T17:12:00Z">
              <w:r>
                <w:t>CP-</w:t>
              </w:r>
            </w:ins>
            <w:r w:rsidR="00EE5A6D">
              <w:t>0</w:t>
            </w:r>
            <w:ins w:id="96" w:author="MORSCH Daniela" w:date="2022-01-31T12:18:00Z">
              <w:r>
                <w:t>13</w:t>
              </w:r>
            </w:ins>
          </w:p>
        </w:tc>
        <w:tc>
          <w:tcPr>
            <w:tcW w:w="1960" w:type="dxa"/>
          </w:tcPr>
          <w:p w14:paraId="1D5FF971" w14:textId="56BDDBDE" w:rsidR="00414EC1" w:rsidRDefault="00414EC1" w:rsidP="00B266F3">
            <w:r>
              <w:t>Prise de contact avec l’hôpital / clinique pour organiser la sortie</w:t>
            </w:r>
          </w:p>
        </w:tc>
        <w:tc>
          <w:tcPr>
            <w:tcW w:w="2050" w:type="dxa"/>
          </w:tcPr>
          <w:p w14:paraId="13A8F360" w14:textId="1F3FF7DA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Prise de contact avec l’hôpital / clinique pour organiser la sortie</w:t>
            </w:r>
          </w:p>
          <w:p w14:paraId="05F11DF9" w14:textId="6C3909A2" w:rsidR="00414EC1" w:rsidRDefault="00414EC1" w:rsidP="00B266F3">
            <w:pPr>
              <w:pStyle w:val="Paragraphedeliste"/>
              <w:numPr>
                <w:ilvl w:val="0"/>
                <w:numId w:val="37"/>
              </w:numPr>
            </w:pPr>
            <w:r>
              <w:t>Nom de l’hôpital</w:t>
            </w:r>
          </w:p>
        </w:tc>
        <w:tc>
          <w:tcPr>
            <w:tcW w:w="2693" w:type="dxa"/>
          </w:tcPr>
          <w:p w14:paraId="0E179C99" w14:textId="556AFE22" w:rsidR="00414EC1" w:rsidRDefault="00414EC1" w:rsidP="00B266F3">
            <w:r>
              <w:t xml:space="preserve">Lorsque la case « prise de contact avec l’hôpital / clinique pour organiser la sortie » est cochée alors le champ « nom de l’hôpital » s’affiche </w:t>
            </w:r>
          </w:p>
        </w:tc>
        <w:tc>
          <w:tcPr>
            <w:tcW w:w="1239" w:type="dxa"/>
          </w:tcPr>
          <w:p w14:paraId="1BE6DACA" w14:textId="77777777" w:rsidR="00414EC1" w:rsidRDefault="00414EC1" w:rsidP="00B266F3">
            <w:pPr>
              <w:rPr>
                <w:ins w:id="97" w:author="ROBERT Cindy" w:date="2022-02-03T15:56:00Z"/>
              </w:rPr>
            </w:pPr>
          </w:p>
        </w:tc>
      </w:tr>
    </w:tbl>
    <w:p w14:paraId="78A5725C" w14:textId="7E211F3D" w:rsidR="00FA0611" w:rsidRDefault="00FA0611" w:rsidP="00FA0611"/>
    <w:p w14:paraId="0EB59E0E" w14:textId="77777777" w:rsidR="004C0BD6" w:rsidRDefault="7FCC0003" w:rsidP="004C0BD6">
      <w:pPr>
        <w:pStyle w:val="Titre1"/>
        <w:numPr>
          <w:ilvl w:val="0"/>
          <w:numId w:val="6"/>
        </w:numPr>
      </w:pPr>
      <w:bookmarkStart w:id="98" w:name="_Toc94718476"/>
      <w:r>
        <w:t>Gestion des contacts actifs</w:t>
      </w:r>
      <w:bookmarkEnd w:id="98"/>
    </w:p>
    <w:p w14:paraId="3B4B8279" w14:textId="0CD19320" w:rsidR="004C0BD6" w:rsidRPr="004C0BD6" w:rsidRDefault="004C0BD6" w:rsidP="009A0C6E">
      <w:r>
        <w:t>EN lien avec la création des prospects -&gt; RG de type CP</w:t>
      </w:r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99" w:author="ROBERT Cindy" w:date="2022-02-03T15:57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07"/>
        <w:gridCol w:w="2158"/>
        <w:gridCol w:w="932"/>
        <w:gridCol w:w="3528"/>
        <w:gridCol w:w="1275"/>
        <w:tblGridChange w:id="100">
          <w:tblGrid>
            <w:gridCol w:w="700"/>
            <w:gridCol w:w="3089"/>
            <w:gridCol w:w="932"/>
            <w:gridCol w:w="4341"/>
            <w:gridCol w:w="4341"/>
          </w:tblGrid>
        </w:tblGridChange>
      </w:tblGrid>
      <w:tr w:rsidR="00414EC1" w14:paraId="254D4631" w14:textId="0787EB9F" w:rsidTr="00414EC1">
        <w:trPr>
          <w:tblHeader/>
          <w:trPrChange w:id="101" w:author="ROBERT Cindy" w:date="2022-02-03T15:57:00Z">
            <w:trPr>
              <w:tblHeader/>
            </w:trPr>
          </w:trPrChange>
        </w:trPr>
        <w:tc>
          <w:tcPr>
            <w:tcW w:w="607" w:type="dxa"/>
            <w:shd w:val="clear" w:color="auto" w:fill="FABF8F" w:themeFill="accent6" w:themeFillTint="99"/>
            <w:tcPrChange w:id="102" w:author="ROBERT Cindy" w:date="2022-02-03T15:57:00Z">
              <w:tcPr>
                <w:tcW w:w="700" w:type="dxa"/>
                <w:shd w:val="clear" w:color="auto" w:fill="FABF8F" w:themeFill="accent6" w:themeFillTint="99"/>
              </w:tcPr>
            </w:tcPrChange>
          </w:tcPr>
          <w:p w14:paraId="687D449E" w14:textId="77777777" w:rsidR="00414EC1" w:rsidRDefault="00414EC1" w:rsidP="00EA56BC">
            <w:r>
              <w:t>RG</w:t>
            </w:r>
          </w:p>
        </w:tc>
        <w:tc>
          <w:tcPr>
            <w:tcW w:w="2158" w:type="dxa"/>
            <w:shd w:val="clear" w:color="auto" w:fill="FABF8F" w:themeFill="accent6" w:themeFillTint="99"/>
            <w:tcPrChange w:id="103" w:author="ROBERT Cindy" w:date="2022-02-03T15:57:00Z">
              <w:tcPr>
                <w:tcW w:w="3089" w:type="dxa"/>
                <w:shd w:val="clear" w:color="auto" w:fill="FABF8F" w:themeFill="accent6" w:themeFillTint="99"/>
              </w:tcPr>
            </w:tcPrChange>
          </w:tcPr>
          <w:p w14:paraId="28BE50D2" w14:textId="77777777" w:rsidR="00414EC1" w:rsidRDefault="00414EC1" w:rsidP="00EA56BC">
            <w:r>
              <w:t>Description</w:t>
            </w:r>
          </w:p>
        </w:tc>
        <w:tc>
          <w:tcPr>
            <w:tcW w:w="932" w:type="dxa"/>
            <w:shd w:val="clear" w:color="auto" w:fill="FABF8F" w:themeFill="accent6" w:themeFillTint="99"/>
            <w:tcPrChange w:id="104" w:author="ROBERT Cindy" w:date="2022-02-03T15:57:00Z">
              <w:tcPr>
                <w:tcW w:w="932" w:type="dxa"/>
                <w:shd w:val="clear" w:color="auto" w:fill="FABF8F" w:themeFill="accent6" w:themeFillTint="99"/>
              </w:tcPr>
            </w:tcPrChange>
          </w:tcPr>
          <w:p w14:paraId="282F3F97" w14:textId="77777777" w:rsidR="00414EC1" w:rsidRDefault="00414EC1" w:rsidP="00EA56BC">
            <w:r>
              <w:t>Champs</w:t>
            </w:r>
          </w:p>
        </w:tc>
        <w:tc>
          <w:tcPr>
            <w:tcW w:w="3528" w:type="dxa"/>
            <w:shd w:val="clear" w:color="auto" w:fill="FABF8F" w:themeFill="accent6" w:themeFillTint="99"/>
            <w:tcPrChange w:id="105" w:author="ROBERT Cindy" w:date="2022-02-03T15:57:00Z">
              <w:tcPr>
                <w:tcW w:w="4341" w:type="dxa"/>
                <w:shd w:val="clear" w:color="auto" w:fill="FABF8F" w:themeFill="accent6" w:themeFillTint="99"/>
              </w:tcPr>
            </w:tcPrChange>
          </w:tcPr>
          <w:p w14:paraId="37A73948" w14:textId="77777777" w:rsidR="00414EC1" w:rsidRDefault="00414EC1" w:rsidP="00EA56BC">
            <w:r>
              <w:t>Règles</w:t>
            </w:r>
          </w:p>
        </w:tc>
        <w:tc>
          <w:tcPr>
            <w:tcW w:w="1275" w:type="dxa"/>
            <w:shd w:val="clear" w:color="auto" w:fill="FABF8F" w:themeFill="accent6" w:themeFillTint="99"/>
            <w:tcPrChange w:id="106" w:author="ROBERT Cindy" w:date="2022-02-03T15:57:00Z">
              <w:tcPr>
                <w:tcW w:w="4341" w:type="dxa"/>
                <w:shd w:val="clear" w:color="auto" w:fill="FABF8F" w:themeFill="accent6" w:themeFillTint="99"/>
              </w:tcPr>
            </w:tcPrChange>
          </w:tcPr>
          <w:p w14:paraId="0466DA8D" w14:textId="392A9D7A" w:rsidR="00414EC1" w:rsidRDefault="00414EC1" w:rsidP="00EA56BC">
            <w:pPr>
              <w:rPr>
                <w:ins w:id="107" w:author="ROBERT Cindy" w:date="2022-02-03T15:56:00Z"/>
              </w:rPr>
            </w:pPr>
            <w:ins w:id="108" w:author="ROBERT Cindy" w:date="2022-02-03T15:56:00Z">
              <w:r>
                <w:t>US</w:t>
              </w:r>
            </w:ins>
          </w:p>
        </w:tc>
      </w:tr>
      <w:tr w:rsidR="00414EC1" w14:paraId="7363E36E" w14:textId="6DD5833C" w:rsidTr="00414EC1">
        <w:tc>
          <w:tcPr>
            <w:tcW w:w="607" w:type="dxa"/>
            <w:tcPrChange w:id="109" w:author="ROBERT Cindy" w:date="2022-02-03T15:57:00Z">
              <w:tcPr>
                <w:tcW w:w="700" w:type="dxa"/>
              </w:tcPr>
            </w:tcPrChange>
          </w:tcPr>
          <w:p w14:paraId="208A80C6" w14:textId="2E22577D" w:rsidR="00414EC1" w:rsidRDefault="00414EC1" w:rsidP="00EA56BC">
            <w:r>
              <w:t>CP-</w:t>
            </w:r>
            <w:r w:rsidR="00EE5A6D">
              <w:t>0</w:t>
            </w:r>
            <w:r>
              <w:t>14</w:t>
            </w:r>
          </w:p>
        </w:tc>
        <w:tc>
          <w:tcPr>
            <w:tcW w:w="2158" w:type="dxa"/>
            <w:tcPrChange w:id="110" w:author="ROBERT Cindy" w:date="2022-02-03T15:57:00Z">
              <w:tcPr>
                <w:tcW w:w="3089" w:type="dxa"/>
              </w:tcPr>
            </w:tcPrChange>
          </w:tcPr>
          <w:p w14:paraId="7C7ADD87" w14:textId="77777777" w:rsidR="00414EC1" w:rsidRPr="007E710F" w:rsidRDefault="00414EC1" w:rsidP="00EA56BC">
            <w:r>
              <w:t>Les contacts tagués urgent</w:t>
            </w:r>
          </w:p>
        </w:tc>
        <w:tc>
          <w:tcPr>
            <w:tcW w:w="932" w:type="dxa"/>
            <w:tcPrChange w:id="111" w:author="ROBERT Cindy" w:date="2022-02-03T15:57:00Z">
              <w:tcPr>
                <w:tcW w:w="932" w:type="dxa"/>
              </w:tcPr>
            </w:tcPrChange>
          </w:tcPr>
          <w:p w14:paraId="10918DB1" w14:textId="77777777" w:rsidR="00414EC1" w:rsidRDefault="00414EC1" w:rsidP="00EA56BC"/>
        </w:tc>
        <w:tc>
          <w:tcPr>
            <w:tcW w:w="3528" w:type="dxa"/>
            <w:tcPrChange w:id="112" w:author="ROBERT Cindy" w:date="2022-02-03T15:57:00Z">
              <w:tcPr>
                <w:tcW w:w="4341" w:type="dxa"/>
              </w:tcPr>
            </w:tcPrChange>
          </w:tcPr>
          <w:p w14:paraId="3AF56657" w14:textId="77777777" w:rsidR="00414EC1" w:rsidRPr="00DD2164" w:rsidRDefault="00414EC1" w:rsidP="00EA56BC">
            <w:r>
              <w:t xml:space="preserve">Lorsque le prospect a un délai de recherche &lt; 1 mois, alors le drapeau à </w:t>
            </w:r>
            <w:proofErr w:type="spellStart"/>
            <w:r>
              <w:t>coté</w:t>
            </w:r>
            <w:proofErr w:type="spellEnd"/>
            <w:r>
              <w:t xml:space="preserve"> de son prénom est en rouge dans l’écran d’actions commerciales</w:t>
            </w:r>
          </w:p>
        </w:tc>
        <w:tc>
          <w:tcPr>
            <w:tcW w:w="1275" w:type="dxa"/>
            <w:tcPrChange w:id="113" w:author="ROBERT Cindy" w:date="2022-02-03T15:57:00Z">
              <w:tcPr>
                <w:tcW w:w="4341" w:type="dxa"/>
              </w:tcPr>
            </w:tcPrChange>
          </w:tcPr>
          <w:p w14:paraId="331873CF" w14:textId="77777777" w:rsidR="00414EC1" w:rsidRDefault="00414EC1" w:rsidP="00EA56BC">
            <w:pPr>
              <w:rPr>
                <w:ins w:id="114" w:author="ROBERT Cindy" w:date="2022-02-03T15:56:00Z"/>
              </w:rPr>
            </w:pPr>
          </w:p>
        </w:tc>
      </w:tr>
      <w:tr w:rsidR="00414EC1" w14:paraId="4447A43E" w14:textId="24015AC7" w:rsidTr="00414EC1">
        <w:tc>
          <w:tcPr>
            <w:tcW w:w="607" w:type="dxa"/>
            <w:tcPrChange w:id="115" w:author="ROBERT Cindy" w:date="2022-02-03T15:57:00Z">
              <w:tcPr>
                <w:tcW w:w="700" w:type="dxa"/>
              </w:tcPr>
            </w:tcPrChange>
          </w:tcPr>
          <w:p w14:paraId="5A18EC45" w14:textId="76831C9D" w:rsidR="00414EC1" w:rsidRDefault="00414EC1" w:rsidP="00EA56BC">
            <w:r>
              <w:t>CP-</w:t>
            </w:r>
            <w:r w:rsidR="00EE5A6D">
              <w:t>0</w:t>
            </w:r>
            <w:r>
              <w:t>15</w:t>
            </w:r>
          </w:p>
        </w:tc>
        <w:tc>
          <w:tcPr>
            <w:tcW w:w="2158" w:type="dxa"/>
            <w:tcPrChange w:id="116" w:author="ROBERT Cindy" w:date="2022-02-03T15:57:00Z">
              <w:tcPr>
                <w:tcW w:w="3089" w:type="dxa"/>
              </w:tcPr>
            </w:tcPrChange>
          </w:tcPr>
          <w:p w14:paraId="092CEFE8" w14:textId="77777777" w:rsidR="00414EC1" w:rsidRDefault="00414EC1" w:rsidP="00EA56BC">
            <w:r>
              <w:t>Les contacts tagués unité protégés</w:t>
            </w:r>
          </w:p>
        </w:tc>
        <w:tc>
          <w:tcPr>
            <w:tcW w:w="932" w:type="dxa"/>
            <w:tcPrChange w:id="117" w:author="ROBERT Cindy" w:date="2022-02-03T15:57:00Z">
              <w:tcPr>
                <w:tcW w:w="932" w:type="dxa"/>
              </w:tcPr>
            </w:tcPrChange>
          </w:tcPr>
          <w:p w14:paraId="1BFC4CC8" w14:textId="77777777" w:rsidR="00414EC1" w:rsidRDefault="00414EC1" w:rsidP="00EA56BC"/>
        </w:tc>
        <w:tc>
          <w:tcPr>
            <w:tcW w:w="3528" w:type="dxa"/>
            <w:tcPrChange w:id="118" w:author="ROBERT Cindy" w:date="2022-02-03T15:57:00Z">
              <w:tcPr>
                <w:tcW w:w="4341" w:type="dxa"/>
              </w:tcPr>
            </w:tcPrChange>
          </w:tcPr>
          <w:p w14:paraId="391A62A8" w14:textId="77777777" w:rsidR="00414EC1" w:rsidRDefault="00414EC1" w:rsidP="00EA56BC">
            <w:r>
              <w:t>Lorsque le prospect a la case coché « unité protégée », alors le logo UP à côté de son prénom s’affiche dans l’écran d’actions commerciales</w:t>
            </w:r>
          </w:p>
        </w:tc>
        <w:tc>
          <w:tcPr>
            <w:tcW w:w="1275" w:type="dxa"/>
            <w:tcPrChange w:id="119" w:author="ROBERT Cindy" w:date="2022-02-03T15:57:00Z">
              <w:tcPr>
                <w:tcW w:w="4341" w:type="dxa"/>
              </w:tcPr>
            </w:tcPrChange>
          </w:tcPr>
          <w:p w14:paraId="6304434E" w14:textId="77777777" w:rsidR="00414EC1" w:rsidRDefault="00414EC1" w:rsidP="00EA56BC">
            <w:pPr>
              <w:rPr>
                <w:ins w:id="120" w:author="ROBERT Cindy" w:date="2022-02-03T15:56:00Z"/>
              </w:rPr>
            </w:pPr>
          </w:p>
        </w:tc>
      </w:tr>
      <w:tr w:rsidR="00414EC1" w14:paraId="5E5B6A3E" w14:textId="401B79AD" w:rsidTr="00414EC1">
        <w:tc>
          <w:tcPr>
            <w:tcW w:w="607" w:type="dxa"/>
            <w:tcPrChange w:id="121" w:author="ROBERT Cindy" w:date="2022-02-03T15:57:00Z">
              <w:tcPr>
                <w:tcW w:w="700" w:type="dxa"/>
              </w:tcPr>
            </w:tcPrChange>
          </w:tcPr>
          <w:p w14:paraId="0B74B6DE" w14:textId="1EEDBACF" w:rsidR="00414EC1" w:rsidRDefault="00414EC1" w:rsidP="00EA56BC">
            <w:r>
              <w:t>CP-</w:t>
            </w:r>
            <w:r w:rsidR="00EE5A6D">
              <w:t>0</w:t>
            </w:r>
            <w:r>
              <w:t>16</w:t>
            </w:r>
          </w:p>
        </w:tc>
        <w:tc>
          <w:tcPr>
            <w:tcW w:w="2158" w:type="dxa"/>
            <w:tcPrChange w:id="122" w:author="ROBERT Cindy" w:date="2022-02-03T15:57:00Z">
              <w:tcPr>
                <w:tcW w:w="3089" w:type="dxa"/>
              </w:tcPr>
            </w:tcPrChange>
          </w:tcPr>
          <w:p w14:paraId="17981C0C" w14:textId="77777777" w:rsidR="00414EC1" w:rsidRDefault="00414EC1" w:rsidP="00EA56BC">
            <w:r>
              <w:t>Les contacts tagués chambre double</w:t>
            </w:r>
          </w:p>
        </w:tc>
        <w:tc>
          <w:tcPr>
            <w:tcW w:w="932" w:type="dxa"/>
            <w:tcPrChange w:id="123" w:author="ROBERT Cindy" w:date="2022-02-03T15:57:00Z">
              <w:tcPr>
                <w:tcW w:w="932" w:type="dxa"/>
              </w:tcPr>
            </w:tcPrChange>
          </w:tcPr>
          <w:p w14:paraId="4178B115" w14:textId="77777777" w:rsidR="00414EC1" w:rsidRDefault="00414EC1" w:rsidP="00EA56BC"/>
        </w:tc>
        <w:tc>
          <w:tcPr>
            <w:tcW w:w="3528" w:type="dxa"/>
            <w:tcPrChange w:id="124" w:author="ROBERT Cindy" w:date="2022-02-03T15:57:00Z">
              <w:tcPr>
                <w:tcW w:w="4341" w:type="dxa"/>
              </w:tcPr>
            </w:tcPrChange>
          </w:tcPr>
          <w:p w14:paraId="4E2E395C" w14:textId="77777777" w:rsidR="00414EC1" w:rsidRDefault="00414EC1" w:rsidP="00EA56BC">
            <w:r>
              <w:t>Lorsque le prospect a la case coché « chambre double », alors le logo chambre double à côté de son prénom s’affiche dans l’écran d’actions commerciales</w:t>
            </w:r>
          </w:p>
        </w:tc>
        <w:tc>
          <w:tcPr>
            <w:tcW w:w="1275" w:type="dxa"/>
            <w:tcPrChange w:id="125" w:author="ROBERT Cindy" w:date="2022-02-03T15:57:00Z">
              <w:tcPr>
                <w:tcW w:w="4341" w:type="dxa"/>
              </w:tcPr>
            </w:tcPrChange>
          </w:tcPr>
          <w:p w14:paraId="7917A880" w14:textId="77777777" w:rsidR="00414EC1" w:rsidRDefault="00414EC1" w:rsidP="00EA56BC"/>
        </w:tc>
      </w:tr>
      <w:tr w:rsidR="00414EC1" w14:paraId="1B6D0279" w14:textId="640AF1DE" w:rsidTr="00414EC1">
        <w:tc>
          <w:tcPr>
            <w:tcW w:w="607" w:type="dxa"/>
            <w:tcPrChange w:id="126" w:author="ROBERT Cindy" w:date="2022-02-03T15:57:00Z">
              <w:tcPr>
                <w:tcW w:w="700" w:type="dxa"/>
              </w:tcPr>
            </w:tcPrChange>
          </w:tcPr>
          <w:p w14:paraId="7407B4F8" w14:textId="21244FC6" w:rsidR="00414EC1" w:rsidRDefault="00414EC1" w:rsidP="00EA56BC">
            <w:r>
              <w:t>CP-</w:t>
            </w:r>
            <w:r w:rsidR="00EE5A6D">
              <w:t>0</w:t>
            </w:r>
            <w:r>
              <w:t>17</w:t>
            </w:r>
          </w:p>
        </w:tc>
        <w:tc>
          <w:tcPr>
            <w:tcW w:w="2158" w:type="dxa"/>
            <w:tcPrChange w:id="127" w:author="ROBERT Cindy" w:date="2022-02-03T15:57:00Z">
              <w:tcPr>
                <w:tcW w:w="3089" w:type="dxa"/>
              </w:tcPr>
            </w:tcPrChange>
          </w:tcPr>
          <w:p w14:paraId="66B6963D" w14:textId="77777777" w:rsidR="00414EC1" w:rsidRDefault="00414EC1" w:rsidP="00EA56BC">
            <w:r>
              <w:t>Les contacts tagués aide sociale</w:t>
            </w:r>
          </w:p>
        </w:tc>
        <w:tc>
          <w:tcPr>
            <w:tcW w:w="932" w:type="dxa"/>
            <w:tcPrChange w:id="128" w:author="ROBERT Cindy" w:date="2022-02-03T15:57:00Z">
              <w:tcPr>
                <w:tcW w:w="932" w:type="dxa"/>
              </w:tcPr>
            </w:tcPrChange>
          </w:tcPr>
          <w:p w14:paraId="05AE7DA7" w14:textId="77777777" w:rsidR="00414EC1" w:rsidRDefault="00414EC1" w:rsidP="00EA56BC"/>
        </w:tc>
        <w:tc>
          <w:tcPr>
            <w:tcW w:w="3528" w:type="dxa"/>
            <w:tcPrChange w:id="129" w:author="ROBERT Cindy" w:date="2022-02-03T15:57:00Z">
              <w:tcPr>
                <w:tcW w:w="4341" w:type="dxa"/>
              </w:tcPr>
            </w:tcPrChange>
          </w:tcPr>
          <w:p w14:paraId="12171AD4" w14:textId="77777777" w:rsidR="00414EC1" w:rsidRDefault="00414EC1" w:rsidP="00EA56BC">
            <w:r>
              <w:t>Lorsque le prospect a la case coché</w:t>
            </w:r>
            <w:proofErr w:type="gramStart"/>
            <w:r>
              <w:t xml:space="preserve"> «aide</w:t>
            </w:r>
            <w:proofErr w:type="gramEnd"/>
            <w:r>
              <w:t xml:space="preserve"> sociale», alors le logo aide social à côté de son prénom s’affiche dans l’écran d’actions commerciales</w:t>
            </w:r>
          </w:p>
        </w:tc>
        <w:tc>
          <w:tcPr>
            <w:tcW w:w="1275" w:type="dxa"/>
            <w:tcPrChange w:id="130" w:author="ROBERT Cindy" w:date="2022-02-03T15:57:00Z">
              <w:tcPr>
                <w:tcW w:w="4341" w:type="dxa"/>
              </w:tcPr>
            </w:tcPrChange>
          </w:tcPr>
          <w:p w14:paraId="12EDCEB5" w14:textId="77777777" w:rsidR="00414EC1" w:rsidRDefault="00414EC1" w:rsidP="00EA56BC">
            <w:pPr>
              <w:rPr>
                <w:ins w:id="131" w:author="ROBERT Cindy" w:date="2022-02-03T15:56:00Z"/>
              </w:rPr>
            </w:pPr>
          </w:p>
        </w:tc>
      </w:tr>
      <w:tr w:rsidR="00414EC1" w14:paraId="1CDD35B7" w14:textId="24ED7C58" w:rsidTr="00414EC1">
        <w:tc>
          <w:tcPr>
            <w:tcW w:w="607" w:type="dxa"/>
            <w:tcPrChange w:id="132" w:author="ROBERT Cindy" w:date="2022-02-03T15:57:00Z">
              <w:tcPr>
                <w:tcW w:w="700" w:type="dxa"/>
              </w:tcPr>
            </w:tcPrChange>
          </w:tcPr>
          <w:p w14:paraId="40048C10" w14:textId="091517BB" w:rsidR="00414EC1" w:rsidRDefault="00414EC1" w:rsidP="00EA56BC">
            <w:r>
              <w:t>CP-</w:t>
            </w:r>
            <w:r w:rsidR="00EE5A6D">
              <w:t>0</w:t>
            </w:r>
            <w:r>
              <w:t>18</w:t>
            </w:r>
          </w:p>
        </w:tc>
        <w:tc>
          <w:tcPr>
            <w:tcW w:w="2158" w:type="dxa"/>
            <w:tcPrChange w:id="133" w:author="ROBERT Cindy" w:date="2022-02-03T15:57:00Z">
              <w:tcPr>
                <w:tcW w:w="3089" w:type="dxa"/>
              </w:tcPr>
            </w:tcPrChange>
          </w:tcPr>
          <w:p w14:paraId="097E0CD2" w14:textId="77777777" w:rsidR="00414EC1" w:rsidRDefault="00414EC1" w:rsidP="00EA56BC">
            <w:r>
              <w:t>Les contacts tagués N° Verts</w:t>
            </w:r>
          </w:p>
        </w:tc>
        <w:tc>
          <w:tcPr>
            <w:tcW w:w="932" w:type="dxa"/>
            <w:tcPrChange w:id="134" w:author="ROBERT Cindy" w:date="2022-02-03T15:57:00Z">
              <w:tcPr>
                <w:tcW w:w="932" w:type="dxa"/>
              </w:tcPr>
            </w:tcPrChange>
          </w:tcPr>
          <w:p w14:paraId="43BE80F2" w14:textId="77777777" w:rsidR="00414EC1" w:rsidRDefault="00414EC1" w:rsidP="00EA56BC"/>
        </w:tc>
        <w:tc>
          <w:tcPr>
            <w:tcW w:w="3528" w:type="dxa"/>
            <w:tcPrChange w:id="135" w:author="ROBERT Cindy" w:date="2022-02-03T15:57:00Z">
              <w:tcPr>
                <w:tcW w:w="4341" w:type="dxa"/>
              </w:tcPr>
            </w:tcPrChange>
          </w:tcPr>
          <w:p w14:paraId="7E65A7A4" w14:textId="2C152229" w:rsidR="00414EC1" w:rsidRPr="00C4272B" w:rsidRDefault="00414EC1" w:rsidP="00EA56BC">
            <w:commentRangeStart w:id="136"/>
            <w:r>
              <w:t>Lorsque l</w:t>
            </w:r>
            <w:r w:rsidR="00C713B1">
              <w:t xml:space="preserve">’initiateur </w:t>
            </w:r>
            <w:r w:rsidR="00EA1A67">
              <w:t>du</w:t>
            </w:r>
            <w:r>
              <w:t xml:space="preserve"> prospect </w:t>
            </w:r>
            <w:r w:rsidR="00EA1A67">
              <w:t xml:space="preserve">est </w:t>
            </w:r>
            <w:r>
              <w:t>« Numéro vert »,</w:t>
            </w:r>
            <w:r w:rsidR="00EA1A67">
              <w:t xml:space="preserve"> alors</w:t>
            </w:r>
            <w:r>
              <w:t xml:space="preserve"> le logo « N° Vert » s’affiche sur la liste des actions commerciales</w:t>
            </w:r>
            <w:commentRangeEnd w:id="136"/>
            <w:r>
              <w:rPr>
                <w:rStyle w:val="Marquedecommentaire"/>
              </w:rPr>
              <w:commentReference w:id="136"/>
            </w:r>
          </w:p>
        </w:tc>
        <w:tc>
          <w:tcPr>
            <w:tcW w:w="1275" w:type="dxa"/>
            <w:tcPrChange w:id="137" w:author="ROBERT Cindy" w:date="2022-02-03T15:57:00Z">
              <w:tcPr>
                <w:tcW w:w="4341" w:type="dxa"/>
              </w:tcPr>
            </w:tcPrChange>
          </w:tcPr>
          <w:p w14:paraId="45C8022E" w14:textId="77777777" w:rsidR="00414EC1" w:rsidRDefault="00414EC1" w:rsidP="00EA56BC">
            <w:pPr>
              <w:rPr>
                <w:ins w:id="138" w:author="ROBERT Cindy" w:date="2022-02-03T15:56:00Z"/>
              </w:rPr>
            </w:pPr>
          </w:p>
        </w:tc>
      </w:tr>
      <w:tr w:rsidR="00414EC1" w14:paraId="35B5B6DF" w14:textId="101347F5" w:rsidTr="00414EC1">
        <w:tc>
          <w:tcPr>
            <w:tcW w:w="607" w:type="dxa"/>
            <w:tcPrChange w:id="139" w:author="ROBERT Cindy" w:date="2022-02-03T15:57:00Z">
              <w:tcPr>
                <w:tcW w:w="700" w:type="dxa"/>
              </w:tcPr>
            </w:tcPrChange>
          </w:tcPr>
          <w:p w14:paraId="6D628020" w14:textId="093C0846" w:rsidR="00414EC1" w:rsidRDefault="00414EC1" w:rsidP="00EA56BC">
            <w:r>
              <w:t>CP-</w:t>
            </w:r>
            <w:r w:rsidR="00EE5A6D">
              <w:t>0</w:t>
            </w:r>
            <w:r>
              <w:t>19</w:t>
            </w:r>
          </w:p>
        </w:tc>
        <w:tc>
          <w:tcPr>
            <w:tcW w:w="2158" w:type="dxa"/>
            <w:tcPrChange w:id="140" w:author="ROBERT Cindy" w:date="2022-02-03T15:57:00Z">
              <w:tcPr>
                <w:tcW w:w="3089" w:type="dxa"/>
              </w:tcPr>
            </w:tcPrChange>
          </w:tcPr>
          <w:p w14:paraId="76DA32E0" w14:textId="77777777" w:rsidR="00414EC1" w:rsidRDefault="00414EC1" w:rsidP="00EA56BC">
            <w:r>
              <w:t>Les contacts tagués « Web »</w:t>
            </w:r>
          </w:p>
        </w:tc>
        <w:tc>
          <w:tcPr>
            <w:tcW w:w="932" w:type="dxa"/>
            <w:tcPrChange w:id="141" w:author="ROBERT Cindy" w:date="2022-02-03T15:57:00Z">
              <w:tcPr>
                <w:tcW w:w="932" w:type="dxa"/>
              </w:tcPr>
            </w:tcPrChange>
          </w:tcPr>
          <w:p w14:paraId="2BDEA0E8" w14:textId="77777777" w:rsidR="00414EC1" w:rsidRDefault="00414EC1" w:rsidP="00EA56BC"/>
        </w:tc>
        <w:tc>
          <w:tcPr>
            <w:tcW w:w="3528" w:type="dxa"/>
            <w:tcPrChange w:id="142" w:author="ROBERT Cindy" w:date="2022-02-03T15:57:00Z">
              <w:tcPr>
                <w:tcW w:w="4341" w:type="dxa"/>
              </w:tcPr>
            </w:tcPrChange>
          </w:tcPr>
          <w:p w14:paraId="16CF9C8E" w14:textId="77777777" w:rsidR="00414EC1" w:rsidRDefault="00414EC1" w:rsidP="00EA56BC">
            <w:r>
              <w:t>Lorsque le prospect a une origine internet, le logo « Web » s’affiche sur la liste des actions commerciales</w:t>
            </w:r>
          </w:p>
        </w:tc>
        <w:tc>
          <w:tcPr>
            <w:tcW w:w="1275" w:type="dxa"/>
            <w:tcPrChange w:id="143" w:author="ROBERT Cindy" w:date="2022-02-03T15:57:00Z">
              <w:tcPr>
                <w:tcW w:w="4341" w:type="dxa"/>
              </w:tcPr>
            </w:tcPrChange>
          </w:tcPr>
          <w:p w14:paraId="4EBC2944" w14:textId="77777777" w:rsidR="00414EC1" w:rsidRDefault="00414EC1" w:rsidP="00EA56BC">
            <w:pPr>
              <w:rPr>
                <w:ins w:id="144" w:author="ROBERT Cindy" w:date="2022-02-03T15:56:00Z"/>
              </w:rPr>
            </w:pPr>
          </w:p>
        </w:tc>
      </w:tr>
      <w:tr w:rsidR="00414EC1" w14:paraId="46636406" w14:textId="286C4DF4" w:rsidTr="00414EC1">
        <w:tc>
          <w:tcPr>
            <w:tcW w:w="607" w:type="dxa"/>
            <w:tcPrChange w:id="145" w:author="ROBERT Cindy" w:date="2022-02-03T15:57:00Z">
              <w:tcPr>
                <w:tcW w:w="700" w:type="dxa"/>
              </w:tcPr>
            </w:tcPrChange>
          </w:tcPr>
          <w:p w14:paraId="17356733" w14:textId="5F1626C4" w:rsidR="00414EC1" w:rsidRDefault="00414EC1" w:rsidP="00EA56BC">
            <w:r>
              <w:t>CP-</w:t>
            </w:r>
            <w:r w:rsidR="00EE5A6D">
              <w:t>0</w:t>
            </w:r>
            <w:r>
              <w:t>20</w:t>
            </w:r>
          </w:p>
        </w:tc>
        <w:tc>
          <w:tcPr>
            <w:tcW w:w="2158" w:type="dxa"/>
            <w:tcPrChange w:id="146" w:author="ROBERT Cindy" w:date="2022-02-03T15:57:00Z">
              <w:tcPr>
                <w:tcW w:w="3089" w:type="dxa"/>
              </w:tcPr>
            </w:tcPrChange>
          </w:tcPr>
          <w:p w14:paraId="76C4CF5D" w14:textId="77777777" w:rsidR="00414EC1" w:rsidRDefault="00414EC1" w:rsidP="00EA56BC">
            <w:r>
              <w:t>Les contacts tagués « Visite »</w:t>
            </w:r>
          </w:p>
        </w:tc>
        <w:tc>
          <w:tcPr>
            <w:tcW w:w="932" w:type="dxa"/>
            <w:tcPrChange w:id="147" w:author="ROBERT Cindy" w:date="2022-02-03T15:57:00Z">
              <w:tcPr>
                <w:tcW w:w="932" w:type="dxa"/>
              </w:tcPr>
            </w:tcPrChange>
          </w:tcPr>
          <w:p w14:paraId="775419B1" w14:textId="77777777" w:rsidR="00414EC1" w:rsidRDefault="00414EC1" w:rsidP="00EA56BC"/>
        </w:tc>
        <w:tc>
          <w:tcPr>
            <w:tcW w:w="3528" w:type="dxa"/>
            <w:tcPrChange w:id="148" w:author="ROBERT Cindy" w:date="2022-02-03T15:57:00Z">
              <w:tcPr>
                <w:tcW w:w="4341" w:type="dxa"/>
              </w:tcPr>
            </w:tcPrChange>
          </w:tcPr>
          <w:p w14:paraId="706AA5B1" w14:textId="77777777" w:rsidR="00414EC1" w:rsidRDefault="00414EC1" w:rsidP="00EA56BC">
            <w:commentRangeStart w:id="149"/>
            <w:r>
              <w:t>Lorsque le prospect a une visite programmée, le logo « Visite » s’affiche sur la liste des actions commerciales</w:t>
            </w:r>
            <w:commentRangeEnd w:id="149"/>
            <w:r>
              <w:rPr>
                <w:rStyle w:val="Marquedecommentaire"/>
              </w:rPr>
              <w:commentReference w:id="149"/>
            </w:r>
          </w:p>
        </w:tc>
        <w:tc>
          <w:tcPr>
            <w:tcW w:w="1275" w:type="dxa"/>
            <w:tcPrChange w:id="150" w:author="ROBERT Cindy" w:date="2022-02-03T15:57:00Z">
              <w:tcPr>
                <w:tcW w:w="4341" w:type="dxa"/>
              </w:tcPr>
            </w:tcPrChange>
          </w:tcPr>
          <w:p w14:paraId="5DF753F8" w14:textId="77777777" w:rsidR="00414EC1" w:rsidRDefault="00414EC1" w:rsidP="00EA56BC">
            <w:pPr>
              <w:rPr>
                <w:ins w:id="151" w:author="ROBERT Cindy" w:date="2022-02-03T15:56:00Z"/>
              </w:rPr>
            </w:pPr>
          </w:p>
        </w:tc>
      </w:tr>
    </w:tbl>
    <w:p w14:paraId="6E01033B" w14:textId="77777777" w:rsidR="004C0BD6" w:rsidRDefault="004C0BD6" w:rsidP="004C0BD6"/>
    <w:p w14:paraId="37E5F275" w14:textId="77777777" w:rsidR="004C0BD6" w:rsidRDefault="004C0BD6" w:rsidP="004C0BD6"/>
    <w:p w14:paraId="0B934E72" w14:textId="77777777" w:rsidR="004C0BD6" w:rsidRDefault="004C0BD6" w:rsidP="004C0BD6"/>
    <w:p w14:paraId="6AB3CC68" w14:textId="77777777" w:rsidR="004C0BD6" w:rsidRDefault="004C0BD6" w:rsidP="00FA0611"/>
    <w:p w14:paraId="68D0E4B1" w14:textId="136D2A68" w:rsidR="00DD2164" w:rsidRDefault="004C2181" w:rsidP="00006894">
      <w:pPr>
        <w:pStyle w:val="Titre1"/>
        <w:rPr>
          <w:ins w:id="152" w:author="MORSCH Daniela" w:date="2022-02-02T17:16:00Z"/>
        </w:rPr>
      </w:pPr>
      <w:bookmarkStart w:id="153" w:name="_Toc94718477"/>
      <w:r>
        <w:t>Gestion des interlocuteurs</w:t>
      </w:r>
      <w:bookmarkEnd w:id="153"/>
    </w:p>
    <w:p w14:paraId="4261719E" w14:textId="77777777" w:rsidR="00C75BA2" w:rsidRDefault="00C75BA2" w:rsidP="00C75BA2">
      <w:pPr>
        <w:rPr>
          <w:ins w:id="154" w:author="MORSCH Daniela" w:date="2022-02-02T17:17:00Z"/>
        </w:rPr>
      </w:pPr>
    </w:p>
    <w:p w14:paraId="41E0937F" w14:textId="2B670D1B" w:rsidR="00C75BA2" w:rsidRPr="00680761" w:rsidRDefault="00C75BA2" w:rsidP="00F7509D">
      <w:proofErr w:type="spellStart"/>
      <w:ins w:id="155" w:author="MORSCH Daniela" w:date="2022-02-02T17:17:00Z">
        <w:r w:rsidRPr="00F7509D">
          <w:t>Rg</w:t>
        </w:r>
        <w:proofErr w:type="spellEnd"/>
        <w:r w:rsidRPr="00F7509D">
          <w:t xml:space="preserve"> typée « INT » -&gt; correspond </w:t>
        </w:r>
        <w:r w:rsidRPr="00680761">
          <w:t>aux interlocuteur</w:t>
        </w:r>
        <w:r w:rsidR="00F7509D" w:rsidRPr="00680761">
          <w:t>s</w:t>
        </w:r>
      </w:ins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156" w:author="ROBERT Cindy" w:date="2022-02-03T15:57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48"/>
        <w:gridCol w:w="2334"/>
        <w:gridCol w:w="1329"/>
        <w:gridCol w:w="3481"/>
        <w:gridCol w:w="1270"/>
        <w:tblGridChange w:id="157">
          <w:tblGrid>
            <w:gridCol w:w="360"/>
            <w:gridCol w:w="360"/>
            <w:gridCol w:w="360"/>
            <w:gridCol w:w="360"/>
            <w:gridCol w:w="360"/>
          </w:tblGrid>
        </w:tblGridChange>
      </w:tblGrid>
      <w:tr w:rsidR="00414EC1" w14:paraId="60FB79E9" w14:textId="19BA6725" w:rsidTr="5CDD3B81">
        <w:trPr>
          <w:tblHeader/>
          <w:trPrChange w:id="158" w:author="ROBERT Cindy" w:date="2022-02-03T15:57:00Z">
            <w:trPr>
              <w:tblHeader/>
            </w:trPr>
          </w:trPrChange>
        </w:trPr>
        <w:tc>
          <w:tcPr>
            <w:tcW w:w="648" w:type="dxa"/>
            <w:shd w:val="clear" w:color="auto" w:fill="FABF8F" w:themeFill="accent6" w:themeFillTint="99"/>
            <w:tcPrChange w:id="159" w:author="ROBERT Cindy" w:date="2022-02-03T15:57:00Z">
              <w:tcPr>
                <w:tcW w:w="704" w:type="dxa"/>
                <w:shd w:val="clear" w:color="auto" w:fill="FABF8F" w:themeFill="accent6" w:themeFillTint="99"/>
              </w:tcPr>
            </w:tcPrChange>
          </w:tcPr>
          <w:p w14:paraId="4F837086" w14:textId="77777777" w:rsidR="00414EC1" w:rsidRDefault="00414EC1" w:rsidP="00280B47">
            <w:r>
              <w:t>RG</w:t>
            </w:r>
          </w:p>
        </w:tc>
        <w:tc>
          <w:tcPr>
            <w:tcW w:w="2334" w:type="dxa"/>
            <w:shd w:val="clear" w:color="auto" w:fill="FABF8F" w:themeFill="accent6" w:themeFillTint="99"/>
            <w:tcPrChange w:id="160" w:author="ROBERT Cindy" w:date="2022-02-03T15:57:00Z">
              <w:tcPr>
                <w:tcW w:w="3119" w:type="dxa"/>
                <w:shd w:val="clear" w:color="auto" w:fill="FABF8F" w:themeFill="accent6" w:themeFillTint="99"/>
              </w:tcPr>
            </w:tcPrChange>
          </w:tcPr>
          <w:p w14:paraId="0080A544" w14:textId="77777777" w:rsidR="00414EC1" w:rsidRDefault="00414EC1" w:rsidP="00280B47">
            <w:r>
              <w:t>Description</w:t>
            </w:r>
          </w:p>
        </w:tc>
        <w:tc>
          <w:tcPr>
            <w:tcW w:w="1329" w:type="dxa"/>
            <w:shd w:val="clear" w:color="auto" w:fill="FABF8F" w:themeFill="accent6" w:themeFillTint="99"/>
            <w:tcPrChange w:id="161" w:author="ROBERT Cindy" w:date="2022-02-03T15:57:00Z">
              <w:tcPr>
                <w:tcW w:w="1701" w:type="dxa"/>
                <w:shd w:val="clear" w:color="auto" w:fill="FABF8F" w:themeFill="accent6" w:themeFillTint="99"/>
              </w:tcPr>
            </w:tcPrChange>
          </w:tcPr>
          <w:p w14:paraId="6250DA59" w14:textId="77777777" w:rsidR="00414EC1" w:rsidRDefault="00414EC1" w:rsidP="00280B47">
            <w:r>
              <w:t>Champs</w:t>
            </w:r>
          </w:p>
        </w:tc>
        <w:tc>
          <w:tcPr>
            <w:tcW w:w="3481" w:type="dxa"/>
            <w:shd w:val="clear" w:color="auto" w:fill="FABF8F" w:themeFill="accent6" w:themeFillTint="99"/>
            <w:tcPrChange w:id="162" w:author="ROBERT Cindy" w:date="2022-02-03T15:57:00Z">
              <w:tcPr>
                <w:tcW w:w="3538" w:type="dxa"/>
                <w:shd w:val="clear" w:color="auto" w:fill="FABF8F" w:themeFill="accent6" w:themeFillTint="99"/>
              </w:tcPr>
            </w:tcPrChange>
          </w:tcPr>
          <w:p w14:paraId="52D56E76" w14:textId="77777777" w:rsidR="00414EC1" w:rsidRDefault="00414EC1" w:rsidP="00280B47">
            <w:r>
              <w:t>Règles</w:t>
            </w:r>
          </w:p>
        </w:tc>
        <w:tc>
          <w:tcPr>
            <w:tcW w:w="1270" w:type="dxa"/>
            <w:shd w:val="clear" w:color="auto" w:fill="FABF8F" w:themeFill="accent6" w:themeFillTint="99"/>
            <w:tcPrChange w:id="163" w:author="ROBERT Cindy" w:date="2022-02-03T15:57:00Z">
              <w:tcPr>
                <w:tcW w:w="3538" w:type="dxa"/>
                <w:shd w:val="clear" w:color="auto" w:fill="FABF8F" w:themeFill="accent6" w:themeFillTint="99"/>
              </w:tcPr>
            </w:tcPrChange>
          </w:tcPr>
          <w:p w14:paraId="1F13B7EE" w14:textId="7F08BF77" w:rsidR="00414EC1" w:rsidRDefault="00414EC1" w:rsidP="00280B47">
            <w:pPr>
              <w:rPr>
                <w:ins w:id="164" w:author="ROBERT Cindy" w:date="2022-02-03T15:57:00Z"/>
              </w:rPr>
            </w:pPr>
            <w:ins w:id="165" w:author="ROBERT Cindy" w:date="2022-02-03T15:57:00Z">
              <w:r>
                <w:t>US</w:t>
              </w:r>
            </w:ins>
          </w:p>
        </w:tc>
      </w:tr>
      <w:tr w:rsidR="00414EC1" w14:paraId="32532D1C" w14:textId="47BEBB1B" w:rsidTr="5CDD3B81">
        <w:tc>
          <w:tcPr>
            <w:tcW w:w="648" w:type="dxa"/>
            <w:tcPrChange w:id="166" w:author="ROBERT Cindy" w:date="2022-02-03T15:57:00Z">
              <w:tcPr>
                <w:tcW w:w="704" w:type="dxa"/>
              </w:tcPr>
            </w:tcPrChange>
          </w:tcPr>
          <w:p w14:paraId="2A80BFB4" w14:textId="1C8BE8CE" w:rsidR="00414EC1" w:rsidRDefault="00414EC1" w:rsidP="00280B47">
            <w:ins w:id="167" w:author="MORSCH Daniela" w:date="2022-02-02T17:17:00Z">
              <w:r>
                <w:t>INT-</w:t>
              </w:r>
            </w:ins>
            <w:r w:rsidR="00EE5A6D">
              <w:t>00</w:t>
            </w:r>
            <w:ins w:id="168" w:author="MORSCH Daniela" w:date="2022-01-31T12:18:00Z">
              <w:r>
                <w:t>1</w:t>
              </w:r>
            </w:ins>
          </w:p>
        </w:tc>
        <w:tc>
          <w:tcPr>
            <w:tcW w:w="2334" w:type="dxa"/>
            <w:tcPrChange w:id="169" w:author="ROBERT Cindy" w:date="2022-02-03T15:57:00Z">
              <w:tcPr>
                <w:tcW w:w="3119" w:type="dxa"/>
              </w:tcPr>
            </w:tcPrChange>
          </w:tcPr>
          <w:p w14:paraId="284730FD" w14:textId="0B138D7D" w:rsidR="00414EC1" w:rsidRDefault="00414EC1" w:rsidP="00280B47">
            <w:r>
              <w:t xml:space="preserve">1 unique interlocuteur </w:t>
            </w:r>
            <w:ins w:id="170" w:author="MORSCH Daniela" w:date="2022-01-31T10:58:00Z">
              <w:r>
                <w:t xml:space="preserve">principal </w:t>
              </w:r>
            </w:ins>
            <w:r>
              <w:t xml:space="preserve">obligatoire </w:t>
            </w:r>
          </w:p>
        </w:tc>
        <w:tc>
          <w:tcPr>
            <w:tcW w:w="1329" w:type="dxa"/>
            <w:tcPrChange w:id="171" w:author="ROBERT Cindy" w:date="2022-02-03T15:57:00Z">
              <w:tcPr>
                <w:tcW w:w="1701" w:type="dxa"/>
              </w:tcPr>
            </w:tcPrChange>
          </w:tcPr>
          <w:p w14:paraId="462E6E30" w14:textId="2D424019" w:rsidR="00414EC1" w:rsidRDefault="00414EC1" w:rsidP="004C2181"/>
        </w:tc>
        <w:tc>
          <w:tcPr>
            <w:tcW w:w="3481" w:type="dxa"/>
            <w:tcPrChange w:id="172" w:author="ROBERT Cindy" w:date="2022-02-03T15:57:00Z">
              <w:tcPr>
                <w:tcW w:w="3538" w:type="dxa"/>
              </w:tcPr>
            </w:tcPrChange>
          </w:tcPr>
          <w:p w14:paraId="7E45F1EA" w14:textId="7DC8CBB7" w:rsidR="00414EC1" w:rsidRDefault="00414EC1" w:rsidP="00280B47">
            <w:r>
              <w:t xml:space="preserve">Pour chaque prospect il faut un interlocuteur </w:t>
            </w:r>
            <w:ins w:id="173" w:author="MORSCH Daniela" w:date="2022-01-31T10:58:00Z">
              <w:r>
                <w:t>prin</w:t>
              </w:r>
            </w:ins>
            <w:ins w:id="174" w:author="MORSCH Daniela" w:date="2022-01-31T10:59:00Z">
              <w:r>
                <w:t xml:space="preserve">cipal </w:t>
              </w:r>
            </w:ins>
            <w:r>
              <w:t>obligatoire</w:t>
            </w:r>
          </w:p>
          <w:p w14:paraId="5C5E8CFA" w14:textId="2667386A" w:rsidR="00414EC1" w:rsidRPr="00DD2164" w:rsidRDefault="00414EC1" w:rsidP="00280B47">
            <w:r>
              <w:lastRenderedPageBreak/>
              <w:t>L’interlocuteur saisi lors de la création du prospect est l’interlocuteur principal par défaut</w:t>
            </w:r>
          </w:p>
        </w:tc>
        <w:tc>
          <w:tcPr>
            <w:tcW w:w="1270" w:type="dxa"/>
            <w:tcPrChange w:id="175" w:author="ROBERT Cindy" w:date="2022-02-03T15:57:00Z">
              <w:tcPr>
                <w:tcW w:w="3538" w:type="dxa"/>
              </w:tcPr>
            </w:tcPrChange>
          </w:tcPr>
          <w:p w14:paraId="7B1CE68D" w14:textId="77777777" w:rsidR="00414EC1" w:rsidRDefault="00414EC1" w:rsidP="00280B47">
            <w:pPr>
              <w:rPr>
                <w:ins w:id="176" w:author="ROBERT Cindy" w:date="2022-02-03T15:57:00Z"/>
              </w:rPr>
            </w:pPr>
          </w:p>
        </w:tc>
      </w:tr>
      <w:tr w:rsidR="00414EC1" w14:paraId="26A25459" w14:textId="64F2D32C" w:rsidTr="5CDD3B81">
        <w:tc>
          <w:tcPr>
            <w:tcW w:w="648" w:type="dxa"/>
            <w:tcPrChange w:id="177" w:author="ROBERT Cindy" w:date="2022-02-03T15:57:00Z">
              <w:tcPr>
                <w:tcW w:w="704" w:type="dxa"/>
              </w:tcPr>
            </w:tcPrChange>
          </w:tcPr>
          <w:p w14:paraId="7281AA15" w14:textId="40A55F1C" w:rsidR="00414EC1" w:rsidRDefault="00414EC1" w:rsidP="00280B47">
            <w:ins w:id="178" w:author="MORSCH Daniela" w:date="2022-02-02T17:18:00Z">
              <w:r>
                <w:t>INT-</w:t>
              </w:r>
            </w:ins>
            <w:r w:rsidR="00EE5A6D">
              <w:t>00</w:t>
            </w:r>
            <w:ins w:id="179" w:author="MORSCH Daniela" w:date="2022-02-02T17:18:00Z">
              <w:r>
                <w:t>2</w:t>
              </w:r>
            </w:ins>
          </w:p>
        </w:tc>
        <w:tc>
          <w:tcPr>
            <w:tcW w:w="2334" w:type="dxa"/>
            <w:tcPrChange w:id="180" w:author="ROBERT Cindy" w:date="2022-02-03T15:57:00Z">
              <w:tcPr>
                <w:tcW w:w="3119" w:type="dxa"/>
              </w:tcPr>
            </w:tcPrChange>
          </w:tcPr>
          <w:p w14:paraId="7366E581" w14:textId="3DBED3C9" w:rsidR="00414EC1" w:rsidRDefault="00414EC1" w:rsidP="00280B47">
            <w:r>
              <w:t>Modification du contact prioritaire</w:t>
            </w:r>
          </w:p>
        </w:tc>
        <w:tc>
          <w:tcPr>
            <w:tcW w:w="1329" w:type="dxa"/>
            <w:tcPrChange w:id="181" w:author="ROBERT Cindy" w:date="2022-02-03T15:57:00Z">
              <w:tcPr>
                <w:tcW w:w="1701" w:type="dxa"/>
              </w:tcPr>
            </w:tcPrChange>
          </w:tcPr>
          <w:p w14:paraId="4D7F8C0F" w14:textId="77777777" w:rsidR="00414EC1" w:rsidRDefault="00414EC1" w:rsidP="004C2181"/>
        </w:tc>
        <w:tc>
          <w:tcPr>
            <w:tcW w:w="3481" w:type="dxa"/>
            <w:tcPrChange w:id="182" w:author="ROBERT Cindy" w:date="2022-02-03T15:57:00Z">
              <w:tcPr>
                <w:tcW w:w="3538" w:type="dxa"/>
              </w:tcPr>
            </w:tcPrChange>
          </w:tcPr>
          <w:p w14:paraId="50F894C2" w14:textId="69347AC2" w:rsidR="00414EC1" w:rsidRDefault="00414EC1" w:rsidP="00280B47">
            <w:r>
              <w:t xml:space="preserve">Lors de l’édition de la fiche prospect il est possible de modifier le contact </w:t>
            </w:r>
            <w:commentRangeStart w:id="183"/>
            <w:commentRangeStart w:id="184"/>
            <w:r>
              <w:t xml:space="preserve">prioritaire </w:t>
            </w:r>
            <w:commentRangeEnd w:id="183"/>
            <w:r>
              <w:rPr>
                <w:rStyle w:val="Marquedecommentaire"/>
              </w:rPr>
              <w:commentReference w:id="183"/>
            </w:r>
            <w:commentRangeEnd w:id="184"/>
            <w:r w:rsidR="00EA1A67">
              <w:rPr>
                <w:rStyle w:val="Marquedecommentaire"/>
              </w:rPr>
              <w:commentReference w:id="184"/>
            </w:r>
            <w:r>
              <w:t>en cochant la case « interlocuteur à contacter ».</w:t>
            </w:r>
          </w:p>
          <w:p w14:paraId="312D0194" w14:textId="6423DEBF" w:rsidR="00414EC1" w:rsidRDefault="00414EC1" w:rsidP="00280B47">
            <w:r>
              <w:t>La case est décochée pour l’autre interlocuteur</w:t>
            </w:r>
          </w:p>
        </w:tc>
        <w:tc>
          <w:tcPr>
            <w:tcW w:w="1270" w:type="dxa"/>
            <w:tcPrChange w:id="185" w:author="ROBERT Cindy" w:date="2022-02-03T15:57:00Z">
              <w:tcPr>
                <w:tcW w:w="3538" w:type="dxa"/>
              </w:tcPr>
            </w:tcPrChange>
          </w:tcPr>
          <w:p w14:paraId="529C2F4D" w14:textId="77777777" w:rsidR="00414EC1" w:rsidRDefault="00414EC1" w:rsidP="00280B47">
            <w:pPr>
              <w:rPr>
                <w:ins w:id="186" w:author="ROBERT Cindy" w:date="2022-02-03T15:57:00Z"/>
              </w:rPr>
            </w:pPr>
          </w:p>
        </w:tc>
      </w:tr>
      <w:tr w:rsidR="00414EC1" w14:paraId="2C88E503" w14:textId="1DF58C8E" w:rsidTr="5CDD3B81">
        <w:tc>
          <w:tcPr>
            <w:tcW w:w="648" w:type="dxa"/>
            <w:tcPrChange w:id="187" w:author="ROBERT Cindy" w:date="2022-02-03T15:57:00Z">
              <w:tcPr>
                <w:tcW w:w="704" w:type="dxa"/>
              </w:tcPr>
            </w:tcPrChange>
          </w:tcPr>
          <w:p w14:paraId="24008585" w14:textId="325773E2" w:rsidR="00414EC1" w:rsidRDefault="00414EC1" w:rsidP="00280B47">
            <w:ins w:id="188" w:author="MORSCH Daniela" w:date="2022-02-02T17:18:00Z">
              <w:r>
                <w:t>INT-</w:t>
              </w:r>
            </w:ins>
            <w:r w:rsidR="00EE5A6D">
              <w:t>00</w:t>
            </w:r>
            <w:ins w:id="189" w:author="MORSCH Daniela" w:date="2022-02-02T17:18:00Z">
              <w:r>
                <w:t>3</w:t>
              </w:r>
            </w:ins>
          </w:p>
        </w:tc>
        <w:tc>
          <w:tcPr>
            <w:tcW w:w="2334" w:type="dxa"/>
            <w:tcPrChange w:id="190" w:author="ROBERT Cindy" w:date="2022-02-03T15:57:00Z">
              <w:tcPr>
                <w:tcW w:w="3119" w:type="dxa"/>
              </w:tcPr>
            </w:tcPrChange>
          </w:tcPr>
          <w:p w14:paraId="430EF411" w14:textId="7984ECF8" w:rsidR="00414EC1" w:rsidRDefault="00414EC1" w:rsidP="00280B47">
            <w:r>
              <w:t>Interlocuteur lui-même</w:t>
            </w:r>
          </w:p>
        </w:tc>
        <w:tc>
          <w:tcPr>
            <w:tcW w:w="1329" w:type="dxa"/>
            <w:tcPrChange w:id="191" w:author="ROBERT Cindy" w:date="2022-02-03T15:57:00Z">
              <w:tcPr>
                <w:tcW w:w="1701" w:type="dxa"/>
              </w:tcPr>
            </w:tcPrChange>
          </w:tcPr>
          <w:p w14:paraId="2FB60539" w14:textId="77777777" w:rsidR="00414EC1" w:rsidRDefault="00414EC1" w:rsidP="004C2181"/>
        </w:tc>
        <w:tc>
          <w:tcPr>
            <w:tcW w:w="3481" w:type="dxa"/>
            <w:tcPrChange w:id="192" w:author="ROBERT Cindy" w:date="2022-02-03T15:57:00Z">
              <w:tcPr>
                <w:tcW w:w="3538" w:type="dxa"/>
              </w:tcPr>
            </w:tcPrChange>
          </w:tcPr>
          <w:p w14:paraId="76C3A734" w14:textId="02726008" w:rsidR="00414EC1" w:rsidRDefault="345305C5" w:rsidP="00280B47">
            <w:r>
              <w:t>Lorsqu’on coche que le prospect est l’interlocuteur principal, alors les informations saisies dans la rubrique prospect sont recopiées dans la partie interlocuteur.</w:t>
            </w:r>
          </w:p>
          <w:p w14:paraId="06B8631B" w14:textId="6320F6BD" w:rsidR="00414EC1" w:rsidRDefault="00414EC1" w:rsidP="00280B47">
            <w:r>
              <w:t>Lorsque la case « lui-même » est coché</w:t>
            </w:r>
            <w:ins w:id="193" w:author="MORSCH Daniela" w:date="2022-01-31T10:59:00Z">
              <w:r>
                <w:t>e</w:t>
              </w:r>
            </w:ins>
            <w:r>
              <w:t xml:space="preserve"> alors dans la partie info prospect, les champs civilité et au moins </w:t>
            </w:r>
            <w:commentRangeStart w:id="194"/>
            <w:r>
              <w:t>1 moyens de contacts devient obligatoire.</w:t>
            </w:r>
            <w:commentRangeEnd w:id="194"/>
            <w:r>
              <w:rPr>
                <w:rStyle w:val="Marquedecommentaire"/>
              </w:rPr>
              <w:commentReference w:id="194"/>
            </w:r>
            <w:r>
              <w:t xml:space="preserve"> </w:t>
            </w:r>
          </w:p>
          <w:p w14:paraId="74F31566" w14:textId="109E1AD1" w:rsidR="00414EC1" w:rsidRDefault="00414EC1" w:rsidP="00280B47">
            <w:r>
              <w:t>Pour correspondre aux champs obligatoires des interlocuteurs</w:t>
            </w:r>
          </w:p>
        </w:tc>
        <w:tc>
          <w:tcPr>
            <w:tcW w:w="1270" w:type="dxa"/>
            <w:tcPrChange w:id="195" w:author="ROBERT Cindy" w:date="2022-02-03T15:57:00Z">
              <w:tcPr>
                <w:tcW w:w="3538" w:type="dxa"/>
              </w:tcPr>
            </w:tcPrChange>
          </w:tcPr>
          <w:p w14:paraId="701DDAA8" w14:textId="77777777" w:rsidR="00414EC1" w:rsidRDefault="00414EC1" w:rsidP="00280B47">
            <w:pPr>
              <w:rPr>
                <w:ins w:id="196" w:author="ROBERT Cindy" w:date="2022-02-03T15:57:00Z"/>
              </w:rPr>
            </w:pPr>
          </w:p>
        </w:tc>
      </w:tr>
      <w:tr w:rsidR="00414EC1" w14:paraId="75B2A48A" w14:textId="774BB862" w:rsidTr="5CDD3B81">
        <w:tc>
          <w:tcPr>
            <w:tcW w:w="648" w:type="dxa"/>
            <w:tcPrChange w:id="197" w:author="ROBERT Cindy" w:date="2022-02-03T15:57:00Z">
              <w:tcPr>
                <w:tcW w:w="704" w:type="dxa"/>
              </w:tcPr>
            </w:tcPrChange>
          </w:tcPr>
          <w:p w14:paraId="50DF2D2D" w14:textId="4C8AC4BE" w:rsidR="00414EC1" w:rsidRDefault="00414EC1" w:rsidP="00280B47">
            <w:ins w:id="198" w:author="MORSCH Daniela" w:date="2022-02-02T17:18:00Z">
              <w:r>
                <w:t>INT-</w:t>
              </w:r>
            </w:ins>
            <w:r w:rsidR="00EE5A6D">
              <w:t>00</w:t>
            </w:r>
            <w:ins w:id="199" w:author="MORSCH Daniela" w:date="2022-02-02T17:18:00Z">
              <w:r>
                <w:t>4</w:t>
              </w:r>
            </w:ins>
          </w:p>
        </w:tc>
        <w:tc>
          <w:tcPr>
            <w:tcW w:w="2334" w:type="dxa"/>
            <w:tcPrChange w:id="200" w:author="ROBERT Cindy" w:date="2022-02-03T15:57:00Z">
              <w:tcPr>
                <w:tcW w:w="3119" w:type="dxa"/>
              </w:tcPr>
            </w:tcPrChange>
          </w:tcPr>
          <w:p w14:paraId="1CD4E679" w14:textId="7C376EB7" w:rsidR="00414EC1" w:rsidRDefault="00414EC1" w:rsidP="00280B47">
            <w:r>
              <w:t xml:space="preserve">Mail </w:t>
            </w:r>
            <w:r w:rsidR="005F4EA0">
              <w:t>conseillé</w:t>
            </w:r>
          </w:p>
        </w:tc>
        <w:tc>
          <w:tcPr>
            <w:tcW w:w="1329" w:type="dxa"/>
            <w:tcPrChange w:id="201" w:author="ROBERT Cindy" w:date="2022-02-03T15:57:00Z">
              <w:tcPr>
                <w:tcW w:w="1701" w:type="dxa"/>
              </w:tcPr>
            </w:tcPrChange>
          </w:tcPr>
          <w:p w14:paraId="2E9A829B" w14:textId="77777777" w:rsidR="00414EC1" w:rsidRDefault="00414EC1" w:rsidP="004C2181"/>
        </w:tc>
        <w:tc>
          <w:tcPr>
            <w:tcW w:w="3481" w:type="dxa"/>
            <w:tcPrChange w:id="202" w:author="ROBERT Cindy" w:date="2022-02-03T15:57:00Z">
              <w:tcPr>
                <w:tcW w:w="3538" w:type="dxa"/>
              </w:tcPr>
            </w:tcPrChange>
          </w:tcPr>
          <w:p w14:paraId="596AA211" w14:textId="77777777" w:rsidR="00414EC1" w:rsidRPr="00B875FE" w:rsidRDefault="00414EC1" w:rsidP="00280B47">
            <w:r w:rsidRPr="00B875FE">
              <w:t>Lorsque le mail de l’interlocuteur n’est pas saisi alors le message suivant s’affiche :</w:t>
            </w:r>
          </w:p>
          <w:p w14:paraId="3A276DE3" w14:textId="1F26E7A8" w:rsidR="00414EC1" w:rsidRPr="00B875FE" w:rsidRDefault="00414EC1" w:rsidP="00B875FE">
            <w:pPr>
              <w:pStyle w:val="Titre4"/>
              <w:numPr>
                <w:ilvl w:val="0"/>
                <w:numId w:val="0"/>
              </w:numPr>
              <w:shd w:val="clear" w:color="auto" w:fill="FFFFFF"/>
              <w:spacing w:before="0"/>
              <w:ind w:left="864" w:hanging="864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B875FE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« </w:t>
            </w:r>
            <w:proofErr w:type="gramStart"/>
            <w:r w:rsidRPr="00B875FE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>Confirmation:</w:t>
            </w:r>
            <w:proofErr w:type="gramEnd"/>
            <w:r w:rsidRPr="00B875FE"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 E-mail référent obligatoire</w:t>
            </w:r>
          </w:p>
          <w:p w14:paraId="08F3BEE6" w14:textId="77777777" w:rsidR="00414EC1" w:rsidRPr="00B875FE" w:rsidRDefault="00414EC1" w:rsidP="00280B47">
            <w:pPr>
              <w:rPr>
                <w:i/>
                <w:iCs/>
              </w:rPr>
            </w:pPr>
          </w:p>
          <w:p w14:paraId="5C9FBF38" w14:textId="77777777" w:rsidR="00414EC1" w:rsidRPr="00B875FE" w:rsidRDefault="00414EC1" w:rsidP="3A79BD6E">
            <w:pPr>
              <w:pStyle w:val="NormalWeb"/>
              <w:shd w:val="clear" w:color="auto" w:fill="FFFFFF" w:themeFill="background1"/>
              <w:spacing w:before="0" w:beforeAutospacing="0" w:after="150" w:afterAutospacing="0"/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</w:pPr>
            <w:commentRangeStart w:id="203"/>
            <w:commentRangeStart w:id="204"/>
            <w:r w:rsidRPr="3A79BD6E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  <w:t xml:space="preserve">Vous n’avez pas saisi </w:t>
            </w:r>
            <w:proofErr w:type="gramStart"/>
            <w:r w:rsidRPr="3A79BD6E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  <w:t>d’email</w:t>
            </w:r>
            <w:proofErr w:type="gramEnd"/>
            <w:r w:rsidRPr="3A79BD6E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  <w:t xml:space="preserve"> pour (le contact / le référent etc.).</w:t>
            </w:r>
          </w:p>
          <w:p w14:paraId="77779E2F" w14:textId="26FE6EB5" w:rsidR="00414EC1" w:rsidRDefault="00414EC1" w:rsidP="3A79BD6E">
            <w:pPr>
              <w:pStyle w:val="NormalWeb"/>
              <w:shd w:val="clear" w:color="auto" w:fill="FFFFFF" w:themeFill="background1"/>
              <w:spacing w:before="0" w:beforeAutospacing="0" w:after="150" w:afterAutospacing="0"/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</w:pPr>
            <w:r w:rsidRPr="3A79BD6E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  <w:t xml:space="preserve">Cliquez sur "Annuler" pour aller saisir un </w:t>
            </w:r>
            <w:proofErr w:type="gramStart"/>
            <w:r w:rsidRPr="3A79BD6E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  <w:t>email</w:t>
            </w:r>
            <w:proofErr w:type="gramEnd"/>
            <w:r w:rsidRPr="3A79BD6E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eastAsia="en-US"/>
              </w:rPr>
              <w:t xml:space="preserve"> ou sur "OK" pour valider votre saisie sans email. OK / Annuler »</w:t>
            </w:r>
            <w:commentRangeEnd w:id="203"/>
            <w:r>
              <w:rPr>
                <w:rStyle w:val="Marquedecommentaire"/>
              </w:rPr>
              <w:commentReference w:id="203"/>
            </w:r>
            <w:commentRangeEnd w:id="204"/>
            <w:r w:rsidR="00941536">
              <w:rPr>
                <w:rStyle w:val="Marquedecommentaire"/>
                <w:rFonts w:asciiTheme="minorHAnsi" w:eastAsiaTheme="minorHAnsi" w:hAnsiTheme="minorHAnsi" w:cstheme="minorBidi"/>
                <w:lang w:eastAsia="en-US"/>
              </w:rPr>
              <w:commentReference w:id="204"/>
            </w:r>
          </w:p>
          <w:p w14:paraId="09E9D7FF" w14:textId="404178F5" w:rsidR="00414EC1" w:rsidRDefault="00414EC1" w:rsidP="00B875F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Lorsqu’on clique sur « ok » le champ mail est vide</w:t>
            </w:r>
          </w:p>
          <w:p w14:paraId="2ACA160A" w14:textId="5D6DC6C4" w:rsidR="00414EC1" w:rsidRPr="00B875FE" w:rsidRDefault="00414EC1" w:rsidP="00B875F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Lorsqu’on clique sur « annuler » on retourne sur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 pop-up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de modification de l’interlocuteur</w:t>
            </w:r>
          </w:p>
          <w:p w14:paraId="78913532" w14:textId="6AD859A3" w:rsidR="00414EC1" w:rsidRPr="00B875FE" w:rsidRDefault="00414EC1" w:rsidP="00280B47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270" w:type="dxa"/>
            <w:tcPrChange w:id="205" w:author="ROBERT Cindy" w:date="2022-02-03T15:57:00Z">
              <w:tcPr>
                <w:tcW w:w="3538" w:type="dxa"/>
              </w:tcPr>
            </w:tcPrChange>
          </w:tcPr>
          <w:p w14:paraId="2EED8841" w14:textId="77777777" w:rsidR="00414EC1" w:rsidRPr="00B875FE" w:rsidRDefault="00414EC1" w:rsidP="00280B47">
            <w:pPr>
              <w:rPr>
                <w:ins w:id="206" w:author="ROBERT Cindy" w:date="2022-02-03T15:57:00Z"/>
              </w:rPr>
            </w:pPr>
          </w:p>
        </w:tc>
      </w:tr>
      <w:tr w:rsidR="00414EC1" w14:paraId="790AFDAE" w14:textId="6BC41DBA" w:rsidTr="5CDD3B81">
        <w:tc>
          <w:tcPr>
            <w:tcW w:w="648" w:type="dxa"/>
            <w:tcPrChange w:id="207" w:author="ROBERT Cindy" w:date="2022-02-03T15:57:00Z">
              <w:tcPr>
                <w:tcW w:w="704" w:type="dxa"/>
              </w:tcPr>
            </w:tcPrChange>
          </w:tcPr>
          <w:p w14:paraId="49004B66" w14:textId="70090B8C" w:rsidR="00414EC1" w:rsidRDefault="00414EC1" w:rsidP="00280B47">
            <w:ins w:id="208" w:author="MORSCH Daniela" w:date="2022-02-02T17:18:00Z">
              <w:r>
                <w:t>INT-</w:t>
              </w:r>
            </w:ins>
            <w:r w:rsidR="002844FE">
              <w:t>00</w:t>
            </w:r>
            <w:ins w:id="209" w:author="MORSCH Daniela" w:date="2022-02-02T17:18:00Z">
              <w:r>
                <w:t>5</w:t>
              </w:r>
            </w:ins>
          </w:p>
        </w:tc>
        <w:tc>
          <w:tcPr>
            <w:tcW w:w="2334" w:type="dxa"/>
            <w:tcPrChange w:id="210" w:author="ROBERT Cindy" w:date="2022-02-03T15:57:00Z">
              <w:tcPr>
                <w:tcW w:w="3119" w:type="dxa"/>
              </w:tcPr>
            </w:tcPrChange>
          </w:tcPr>
          <w:p w14:paraId="2B59621F" w14:textId="1D6C00E6" w:rsidR="00414EC1" w:rsidRDefault="00414EC1" w:rsidP="00280B47">
            <w:r>
              <w:t>Les informations de l’interlocuteur lui-même identique aux informations du prospect</w:t>
            </w:r>
          </w:p>
        </w:tc>
        <w:tc>
          <w:tcPr>
            <w:tcW w:w="1329" w:type="dxa"/>
            <w:tcPrChange w:id="211" w:author="ROBERT Cindy" w:date="2022-02-03T15:57:00Z">
              <w:tcPr>
                <w:tcW w:w="1701" w:type="dxa"/>
              </w:tcPr>
            </w:tcPrChange>
          </w:tcPr>
          <w:p w14:paraId="1F15FF7A" w14:textId="77777777" w:rsidR="00414EC1" w:rsidRDefault="00414EC1" w:rsidP="004C2181"/>
        </w:tc>
        <w:tc>
          <w:tcPr>
            <w:tcW w:w="3481" w:type="dxa"/>
            <w:tcPrChange w:id="212" w:author="ROBERT Cindy" w:date="2022-02-03T15:57:00Z">
              <w:tcPr>
                <w:tcW w:w="3538" w:type="dxa"/>
              </w:tcPr>
            </w:tcPrChange>
          </w:tcPr>
          <w:p w14:paraId="29F6B859" w14:textId="5E577871" w:rsidR="00414EC1" w:rsidRPr="00B875FE" w:rsidRDefault="00414EC1" w:rsidP="00280B47">
            <w:r>
              <w:t>Lors d’un ajout t’interlocuteur avec le lien de parenté = lui-même ou elle-même alors que les informations : nom et prénom sont différents de ceux du prospect alors un message d’erreur s’affiche</w:t>
            </w:r>
          </w:p>
        </w:tc>
        <w:tc>
          <w:tcPr>
            <w:tcW w:w="1270" w:type="dxa"/>
            <w:tcPrChange w:id="213" w:author="ROBERT Cindy" w:date="2022-02-03T15:57:00Z">
              <w:tcPr>
                <w:tcW w:w="3538" w:type="dxa"/>
              </w:tcPr>
            </w:tcPrChange>
          </w:tcPr>
          <w:p w14:paraId="5DB56C5E" w14:textId="77777777" w:rsidR="00414EC1" w:rsidRDefault="00414EC1" w:rsidP="00280B47">
            <w:pPr>
              <w:rPr>
                <w:ins w:id="214" w:author="ROBERT Cindy" w:date="2022-02-03T15:57:00Z"/>
              </w:rPr>
            </w:pPr>
          </w:p>
        </w:tc>
      </w:tr>
      <w:tr w:rsidR="00414EC1" w14:paraId="65A4F10C" w14:textId="145A6B18" w:rsidTr="5CDD3B81">
        <w:tc>
          <w:tcPr>
            <w:tcW w:w="648" w:type="dxa"/>
            <w:tcPrChange w:id="215" w:author="ROBERT Cindy" w:date="2022-02-03T15:57:00Z">
              <w:tcPr>
                <w:tcW w:w="704" w:type="dxa"/>
              </w:tcPr>
            </w:tcPrChange>
          </w:tcPr>
          <w:p w14:paraId="182C2A9A" w14:textId="59891914" w:rsidR="00414EC1" w:rsidRDefault="00414EC1" w:rsidP="00280B47">
            <w:ins w:id="216" w:author="MORSCH Daniela" w:date="2022-02-02T17:18:00Z">
              <w:r>
                <w:t>INT-</w:t>
              </w:r>
            </w:ins>
            <w:r w:rsidR="002844FE">
              <w:t>00</w:t>
            </w:r>
            <w:ins w:id="217" w:author="MORSCH Daniela" w:date="2022-02-02T17:18:00Z">
              <w:r>
                <w:t>6</w:t>
              </w:r>
            </w:ins>
          </w:p>
        </w:tc>
        <w:tc>
          <w:tcPr>
            <w:tcW w:w="2334" w:type="dxa"/>
            <w:tcPrChange w:id="218" w:author="ROBERT Cindy" w:date="2022-02-03T15:57:00Z">
              <w:tcPr>
                <w:tcW w:w="3119" w:type="dxa"/>
              </w:tcPr>
            </w:tcPrChange>
          </w:tcPr>
          <w:p w14:paraId="716B05E6" w14:textId="094F2B8B" w:rsidR="00414EC1" w:rsidRDefault="00414EC1" w:rsidP="00280B47">
            <w:r>
              <w:t>1 seul interlocuteur de type de parenté « lui-même » et « elle-même »</w:t>
            </w:r>
          </w:p>
        </w:tc>
        <w:tc>
          <w:tcPr>
            <w:tcW w:w="1329" w:type="dxa"/>
            <w:tcPrChange w:id="219" w:author="ROBERT Cindy" w:date="2022-02-03T15:57:00Z">
              <w:tcPr>
                <w:tcW w:w="1701" w:type="dxa"/>
              </w:tcPr>
            </w:tcPrChange>
          </w:tcPr>
          <w:p w14:paraId="31CE2BFC" w14:textId="77777777" w:rsidR="00414EC1" w:rsidRDefault="00414EC1" w:rsidP="004C2181"/>
        </w:tc>
        <w:tc>
          <w:tcPr>
            <w:tcW w:w="3481" w:type="dxa"/>
            <w:tcPrChange w:id="220" w:author="ROBERT Cindy" w:date="2022-02-03T15:57:00Z">
              <w:tcPr>
                <w:tcW w:w="3538" w:type="dxa"/>
              </w:tcPr>
            </w:tcPrChange>
          </w:tcPr>
          <w:p w14:paraId="4D7A3DE2" w14:textId="1FB53E97" w:rsidR="00414EC1" w:rsidRDefault="00414EC1" w:rsidP="00280B47">
            <w:r>
              <w:t xml:space="preserve">Si un interlocuteur avec le lien de parenté « lui-même » ou « elle-même » existe déjà alors il est impossible de créer un autre </w:t>
            </w:r>
            <w:r>
              <w:lastRenderedPageBreak/>
              <w:t>interlocuteur « lui-même » ou « elle-même »</w:t>
            </w:r>
          </w:p>
        </w:tc>
        <w:tc>
          <w:tcPr>
            <w:tcW w:w="1270" w:type="dxa"/>
            <w:tcPrChange w:id="221" w:author="ROBERT Cindy" w:date="2022-02-03T15:57:00Z">
              <w:tcPr>
                <w:tcW w:w="3538" w:type="dxa"/>
              </w:tcPr>
            </w:tcPrChange>
          </w:tcPr>
          <w:p w14:paraId="6BCB3442" w14:textId="77777777" w:rsidR="00414EC1" w:rsidRDefault="00414EC1" w:rsidP="00280B47">
            <w:pPr>
              <w:rPr>
                <w:ins w:id="222" w:author="ROBERT Cindy" w:date="2022-02-03T15:57:00Z"/>
              </w:rPr>
            </w:pPr>
          </w:p>
        </w:tc>
      </w:tr>
      <w:tr w:rsidR="00414EC1" w14:paraId="057A97DB" w14:textId="2C2EEC0F" w:rsidTr="5CDD3B81">
        <w:tc>
          <w:tcPr>
            <w:tcW w:w="648" w:type="dxa"/>
            <w:tcPrChange w:id="223" w:author="ROBERT Cindy" w:date="2022-02-03T15:57:00Z">
              <w:tcPr>
                <w:tcW w:w="704" w:type="dxa"/>
              </w:tcPr>
            </w:tcPrChange>
          </w:tcPr>
          <w:p w14:paraId="4B56AD21" w14:textId="757B6F78" w:rsidR="00414EC1" w:rsidRDefault="00414EC1" w:rsidP="00280B47">
            <w:ins w:id="224" w:author="MORSCH Daniela" w:date="2022-02-02T17:18:00Z">
              <w:r>
                <w:t>INT-</w:t>
              </w:r>
            </w:ins>
            <w:r w:rsidR="002844FE">
              <w:t>00</w:t>
            </w:r>
            <w:ins w:id="225" w:author="MORSCH Daniela" w:date="2022-02-02T17:18:00Z">
              <w:r>
                <w:t>7</w:t>
              </w:r>
            </w:ins>
          </w:p>
        </w:tc>
        <w:tc>
          <w:tcPr>
            <w:tcW w:w="2334" w:type="dxa"/>
            <w:tcPrChange w:id="226" w:author="ROBERT Cindy" w:date="2022-02-03T15:57:00Z">
              <w:tcPr>
                <w:tcW w:w="3119" w:type="dxa"/>
              </w:tcPr>
            </w:tcPrChange>
          </w:tcPr>
          <w:p w14:paraId="573CB815" w14:textId="11CA59BD" w:rsidR="00414EC1" w:rsidRDefault="00414EC1" w:rsidP="00280B47">
            <w:r>
              <w:t>Suppression d’un interlocuteur</w:t>
            </w:r>
          </w:p>
        </w:tc>
        <w:tc>
          <w:tcPr>
            <w:tcW w:w="1329" w:type="dxa"/>
            <w:tcPrChange w:id="227" w:author="ROBERT Cindy" w:date="2022-02-03T15:57:00Z">
              <w:tcPr>
                <w:tcW w:w="1701" w:type="dxa"/>
              </w:tcPr>
            </w:tcPrChange>
          </w:tcPr>
          <w:p w14:paraId="4F6EE973" w14:textId="77777777" w:rsidR="00414EC1" w:rsidRDefault="00414EC1" w:rsidP="004C2181"/>
        </w:tc>
        <w:tc>
          <w:tcPr>
            <w:tcW w:w="3481" w:type="dxa"/>
            <w:tcPrChange w:id="228" w:author="ROBERT Cindy" w:date="2022-02-03T15:57:00Z">
              <w:tcPr>
                <w:tcW w:w="3538" w:type="dxa"/>
              </w:tcPr>
            </w:tcPrChange>
          </w:tcPr>
          <w:p w14:paraId="6CFEC93A" w14:textId="56F3BA23" w:rsidR="00414EC1" w:rsidRDefault="00414EC1" w:rsidP="00280B47">
            <w:r>
              <w:t>Il n’est pas possible de supprimer l’interlocuteur principal</w:t>
            </w:r>
          </w:p>
        </w:tc>
        <w:tc>
          <w:tcPr>
            <w:tcW w:w="1270" w:type="dxa"/>
            <w:tcPrChange w:id="229" w:author="ROBERT Cindy" w:date="2022-02-03T15:57:00Z">
              <w:tcPr>
                <w:tcW w:w="3538" w:type="dxa"/>
              </w:tcPr>
            </w:tcPrChange>
          </w:tcPr>
          <w:p w14:paraId="1F22C5EE" w14:textId="77777777" w:rsidR="00414EC1" w:rsidRDefault="00414EC1" w:rsidP="00280B47">
            <w:pPr>
              <w:rPr>
                <w:ins w:id="230" w:author="ROBERT Cindy" w:date="2022-02-03T15:57:00Z"/>
              </w:rPr>
            </w:pPr>
          </w:p>
        </w:tc>
      </w:tr>
    </w:tbl>
    <w:p w14:paraId="5E009D03" w14:textId="77777777" w:rsidR="004C2181" w:rsidRDefault="004C2181" w:rsidP="004C2181"/>
    <w:p w14:paraId="00158B49" w14:textId="713D920B" w:rsidR="00FA0611" w:rsidRDefault="00FA0611" w:rsidP="00006894">
      <w:pPr>
        <w:pStyle w:val="Titre1"/>
        <w:rPr>
          <w:ins w:id="231" w:author="MORSCH Daniela" w:date="2022-02-02T17:22:00Z"/>
        </w:rPr>
      </w:pPr>
      <w:bookmarkStart w:id="232" w:name="_Toc94718478"/>
      <w:r>
        <w:t>Gestion des doublons</w:t>
      </w:r>
      <w:bookmarkEnd w:id="232"/>
    </w:p>
    <w:p w14:paraId="62189E37" w14:textId="77777777" w:rsidR="00680761" w:rsidRDefault="00680761" w:rsidP="00680761">
      <w:pPr>
        <w:rPr>
          <w:ins w:id="233" w:author="MORSCH Daniela" w:date="2022-02-02T17:22:00Z"/>
        </w:rPr>
      </w:pPr>
    </w:p>
    <w:p w14:paraId="2C08A60B" w14:textId="41B2A660" w:rsidR="00680761" w:rsidRPr="0085145B" w:rsidRDefault="00680761" w:rsidP="00680761">
      <w:pPr>
        <w:rPr>
          <w:ins w:id="234" w:author="MORSCH Daniela" w:date="2022-02-02T17:22:00Z"/>
        </w:rPr>
      </w:pPr>
      <w:proofErr w:type="spellStart"/>
      <w:ins w:id="235" w:author="MORSCH Daniela" w:date="2022-02-02T17:22:00Z">
        <w:r w:rsidRPr="00F7509D">
          <w:t>Rg</w:t>
        </w:r>
        <w:proofErr w:type="spellEnd"/>
        <w:r w:rsidRPr="00F7509D">
          <w:t xml:space="preserve"> typée « </w:t>
        </w:r>
      </w:ins>
      <w:ins w:id="236" w:author="MORSCH Daniela" w:date="2022-02-02T17:23:00Z">
        <w:r w:rsidR="00CD020E">
          <w:t>DBL</w:t>
        </w:r>
      </w:ins>
      <w:ins w:id="237" w:author="MORSCH Daniela" w:date="2022-02-02T17:22:00Z">
        <w:r w:rsidRPr="00F7509D">
          <w:t xml:space="preserve"> » -&gt; correspond </w:t>
        </w:r>
        <w:r w:rsidRPr="00680761">
          <w:t xml:space="preserve">aux </w:t>
        </w:r>
      </w:ins>
      <w:ins w:id="238" w:author="MORSCH Daniela" w:date="2022-02-02T17:23:00Z">
        <w:r w:rsidR="00CD020E">
          <w:t xml:space="preserve">contrôles sur les doublons </w:t>
        </w:r>
      </w:ins>
      <w:ins w:id="239" w:author="MORSCH Daniela" w:date="2022-02-02T17:26:00Z">
        <w:r w:rsidR="009A399A">
          <w:t>(</w:t>
        </w:r>
      </w:ins>
      <w:ins w:id="240" w:author="MORSCH Daniela" w:date="2022-02-02T17:27:00Z">
        <w:r w:rsidR="009A399A">
          <w:t>prospects</w:t>
        </w:r>
      </w:ins>
      <w:ins w:id="241" w:author="MORSCH Daniela" w:date="2022-02-02T17:26:00Z">
        <w:r w:rsidR="009A399A">
          <w:t xml:space="preserve"> / interlo</w:t>
        </w:r>
      </w:ins>
      <w:ins w:id="242" w:author="MORSCH Daniela" w:date="2022-02-02T17:27:00Z">
        <w:r w:rsidR="009A399A">
          <w:t>cuteurs)</w:t>
        </w:r>
      </w:ins>
    </w:p>
    <w:p w14:paraId="28592608" w14:textId="77777777" w:rsidR="00680761" w:rsidRPr="00680761" w:rsidRDefault="00680761" w:rsidP="00CD020E"/>
    <w:tbl>
      <w:tblPr>
        <w:tblStyle w:val="Grilledutableau"/>
        <w:tblpPr w:leftFromText="141" w:rightFromText="141" w:vertAnchor="text" w:horzAnchor="margin" w:tblpY="175"/>
        <w:tblW w:w="9062" w:type="dxa"/>
        <w:tblLook w:val="04A0" w:firstRow="1" w:lastRow="0" w:firstColumn="1" w:lastColumn="0" w:noHBand="0" w:noVBand="1"/>
        <w:tblPrChange w:id="243" w:author="ROBERT Cindy" w:date="2022-02-03T15:57:00Z">
          <w:tblPr>
            <w:tblStyle w:val="Grilledutableau"/>
            <w:tblpPr w:leftFromText="141" w:rightFromText="141" w:vertAnchor="text" w:horzAnchor="margin" w:tblpY="175"/>
            <w:tblW w:w="9062" w:type="dxa"/>
            <w:tblLook w:val="04A0" w:firstRow="1" w:lastRow="0" w:firstColumn="1" w:lastColumn="0" w:noHBand="0" w:noVBand="1"/>
          </w:tblPr>
        </w:tblPrChange>
      </w:tblPr>
      <w:tblGrid>
        <w:gridCol w:w="674"/>
        <w:gridCol w:w="2318"/>
        <w:gridCol w:w="1786"/>
        <w:gridCol w:w="2579"/>
        <w:gridCol w:w="1705"/>
        <w:tblGridChange w:id="244">
          <w:tblGrid>
            <w:gridCol w:w="703"/>
            <w:gridCol w:w="3116"/>
            <w:gridCol w:w="2137"/>
            <w:gridCol w:w="3106"/>
            <w:gridCol w:w="3106"/>
          </w:tblGrid>
        </w:tblGridChange>
      </w:tblGrid>
      <w:tr w:rsidR="00414EC1" w14:paraId="341565B6" w14:textId="3004BA2E" w:rsidTr="000B7580">
        <w:tc>
          <w:tcPr>
            <w:tcW w:w="674" w:type="dxa"/>
            <w:shd w:val="clear" w:color="auto" w:fill="FABF8F" w:themeFill="accent6" w:themeFillTint="99"/>
            <w:tcPrChange w:id="245" w:author="ROBERT Cindy" w:date="2022-02-03T15:57:00Z">
              <w:tcPr>
                <w:tcW w:w="703" w:type="dxa"/>
                <w:shd w:val="clear" w:color="auto" w:fill="FABF8F" w:themeFill="accent6" w:themeFillTint="99"/>
              </w:tcPr>
            </w:tcPrChange>
          </w:tcPr>
          <w:p w14:paraId="727B3573" w14:textId="77777777" w:rsidR="00414EC1" w:rsidRDefault="00414EC1" w:rsidP="00396FB6">
            <w:r>
              <w:t>RG</w:t>
            </w:r>
          </w:p>
        </w:tc>
        <w:tc>
          <w:tcPr>
            <w:tcW w:w="2318" w:type="dxa"/>
            <w:shd w:val="clear" w:color="auto" w:fill="FABF8F" w:themeFill="accent6" w:themeFillTint="99"/>
            <w:tcPrChange w:id="246" w:author="ROBERT Cindy" w:date="2022-02-03T15:57:00Z">
              <w:tcPr>
                <w:tcW w:w="3116" w:type="dxa"/>
                <w:shd w:val="clear" w:color="auto" w:fill="FABF8F" w:themeFill="accent6" w:themeFillTint="99"/>
              </w:tcPr>
            </w:tcPrChange>
          </w:tcPr>
          <w:p w14:paraId="7BBE6DFE" w14:textId="77777777" w:rsidR="00414EC1" w:rsidRDefault="00414EC1" w:rsidP="00396FB6">
            <w:r>
              <w:t>Description</w:t>
            </w:r>
          </w:p>
        </w:tc>
        <w:tc>
          <w:tcPr>
            <w:tcW w:w="1786" w:type="dxa"/>
            <w:shd w:val="clear" w:color="auto" w:fill="FABF8F" w:themeFill="accent6" w:themeFillTint="99"/>
            <w:tcPrChange w:id="247" w:author="ROBERT Cindy" w:date="2022-02-03T15:57:00Z">
              <w:tcPr>
                <w:tcW w:w="2137" w:type="dxa"/>
                <w:shd w:val="clear" w:color="auto" w:fill="FABF8F" w:themeFill="accent6" w:themeFillTint="99"/>
              </w:tcPr>
            </w:tcPrChange>
          </w:tcPr>
          <w:p w14:paraId="538E94CB" w14:textId="77777777" w:rsidR="00414EC1" w:rsidRDefault="00414EC1" w:rsidP="00396FB6">
            <w:r>
              <w:t>Champs</w:t>
            </w:r>
          </w:p>
        </w:tc>
        <w:tc>
          <w:tcPr>
            <w:tcW w:w="2579" w:type="dxa"/>
            <w:shd w:val="clear" w:color="auto" w:fill="FABF8F" w:themeFill="accent6" w:themeFillTint="99"/>
            <w:tcPrChange w:id="248" w:author="ROBERT Cindy" w:date="2022-02-03T15:57:00Z">
              <w:tcPr>
                <w:tcW w:w="3106" w:type="dxa"/>
                <w:shd w:val="clear" w:color="auto" w:fill="FABF8F" w:themeFill="accent6" w:themeFillTint="99"/>
              </w:tcPr>
            </w:tcPrChange>
          </w:tcPr>
          <w:p w14:paraId="1FEF22C3" w14:textId="77777777" w:rsidR="00414EC1" w:rsidRDefault="00414EC1" w:rsidP="00396FB6">
            <w:r>
              <w:t>Règles</w:t>
            </w:r>
          </w:p>
        </w:tc>
        <w:tc>
          <w:tcPr>
            <w:tcW w:w="1705" w:type="dxa"/>
            <w:shd w:val="clear" w:color="auto" w:fill="FABF8F" w:themeFill="accent6" w:themeFillTint="99"/>
            <w:tcPrChange w:id="249" w:author="ROBERT Cindy" w:date="2022-02-03T15:57:00Z">
              <w:tcPr>
                <w:tcW w:w="3106" w:type="dxa"/>
                <w:shd w:val="clear" w:color="auto" w:fill="FABF8F" w:themeFill="accent6" w:themeFillTint="99"/>
              </w:tcPr>
            </w:tcPrChange>
          </w:tcPr>
          <w:p w14:paraId="40673161" w14:textId="5213CE73" w:rsidR="00414EC1" w:rsidRDefault="00414EC1" w:rsidP="00396FB6">
            <w:pPr>
              <w:rPr>
                <w:ins w:id="250" w:author="ROBERT Cindy" w:date="2022-02-03T15:57:00Z"/>
              </w:rPr>
            </w:pPr>
            <w:ins w:id="251" w:author="ROBERT Cindy" w:date="2022-02-03T15:57:00Z">
              <w:r>
                <w:t>US</w:t>
              </w:r>
            </w:ins>
          </w:p>
        </w:tc>
      </w:tr>
      <w:tr w:rsidR="00414EC1" w14:paraId="005AA0C5" w14:textId="7354A200" w:rsidTr="000B7580">
        <w:tc>
          <w:tcPr>
            <w:tcW w:w="674" w:type="dxa"/>
            <w:tcPrChange w:id="252" w:author="ROBERT Cindy" w:date="2022-02-03T15:57:00Z">
              <w:tcPr>
                <w:tcW w:w="703" w:type="dxa"/>
              </w:tcPr>
            </w:tcPrChange>
          </w:tcPr>
          <w:p w14:paraId="33EBCCE9" w14:textId="3C97905C" w:rsidR="00414EC1" w:rsidRDefault="00414EC1" w:rsidP="00396FB6">
            <w:ins w:id="253" w:author="MORSCH Daniela" w:date="2022-02-02T17:23:00Z">
              <w:r>
                <w:t>DBL-</w:t>
              </w:r>
            </w:ins>
            <w:r w:rsidR="002844FE">
              <w:t>00</w:t>
            </w:r>
            <w:ins w:id="254" w:author="MORSCH Daniela" w:date="2022-02-02T17:23:00Z">
              <w:r>
                <w:t>1</w:t>
              </w:r>
            </w:ins>
          </w:p>
        </w:tc>
        <w:tc>
          <w:tcPr>
            <w:tcW w:w="2318" w:type="dxa"/>
            <w:tcPrChange w:id="255" w:author="ROBERT Cindy" w:date="2022-02-03T15:57:00Z">
              <w:tcPr>
                <w:tcW w:w="3116" w:type="dxa"/>
              </w:tcPr>
            </w:tcPrChange>
          </w:tcPr>
          <w:p w14:paraId="7820DFA8" w14:textId="4BAFC30E" w:rsidR="00414EC1" w:rsidRDefault="00414EC1" w:rsidP="00396FB6">
            <w:r>
              <w:t>Fiche prospect en doublon avec un utilisateur DCM</w:t>
            </w:r>
          </w:p>
        </w:tc>
        <w:tc>
          <w:tcPr>
            <w:tcW w:w="1786" w:type="dxa"/>
            <w:tcPrChange w:id="256" w:author="ROBERT Cindy" w:date="2022-02-03T15:57:00Z">
              <w:tcPr>
                <w:tcW w:w="2137" w:type="dxa"/>
              </w:tcPr>
            </w:tcPrChange>
          </w:tcPr>
          <w:p w14:paraId="36FAD109" w14:textId="77777777" w:rsidR="00414EC1" w:rsidRDefault="00414EC1" w:rsidP="00396FB6">
            <w:pPr>
              <w:pStyle w:val="Paragraphedeliste"/>
              <w:ind w:left="0"/>
            </w:pPr>
            <w:r>
              <w:t>Nom</w:t>
            </w:r>
          </w:p>
          <w:p w14:paraId="1E373D23" w14:textId="77777777" w:rsidR="00414EC1" w:rsidRDefault="00414EC1" w:rsidP="00396FB6">
            <w:pPr>
              <w:pStyle w:val="Paragraphedeliste"/>
              <w:ind w:left="0"/>
            </w:pPr>
            <w:r>
              <w:t>Prénom</w:t>
            </w:r>
          </w:p>
          <w:p w14:paraId="18DDCD83" w14:textId="79D0EC58" w:rsidR="00414EC1" w:rsidRDefault="00414EC1" w:rsidP="00396FB6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579" w:type="dxa"/>
            <w:tcPrChange w:id="257" w:author="ROBERT Cindy" w:date="2022-02-03T15:57:00Z">
              <w:tcPr>
                <w:tcW w:w="3106" w:type="dxa"/>
              </w:tcPr>
            </w:tcPrChange>
          </w:tcPr>
          <w:p w14:paraId="110E8AFE" w14:textId="69E8EBC9" w:rsidR="00414EC1" w:rsidRDefault="00414EC1" w:rsidP="00396FB6">
            <w:r>
              <w:t xml:space="preserve">Si une fiche prospect existe déjà avec le même nom, prénom et département alors </w:t>
            </w:r>
            <w:proofErr w:type="gramStart"/>
            <w:r>
              <w:t>une pop-up</w:t>
            </w:r>
            <w:proofErr w:type="gramEnd"/>
            <w:r>
              <w:t xml:space="preserve"> s’affiche avec la liste des fiches correspondantes. </w:t>
            </w:r>
          </w:p>
          <w:p w14:paraId="785CD17E" w14:textId="77777777" w:rsidR="00414EC1" w:rsidRDefault="00414EC1" w:rsidP="00396FB6">
            <w:r>
              <w:t xml:space="preserve">Avec 2 possibilités soit d’accéder à la fiche existante soit de continuer la saisie </w:t>
            </w:r>
          </w:p>
          <w:p w14:paraId="1021EBAA" w14:textId="7635C256" w:rsidR="00414EC1" w:rsidRPr="00DD2164" w:rsidRDefault="00414EC1" w:rsidP="00396FB6">
            <w:r>
              <w:t>La pop-s’affiche lorsque le nom, prénom et département sont saisies.</w:t>
            </w:r>
          </w:p>
        </w:tc>
        <w:tc>
          <w:tcPr>
            <w:tcW w:w="1705" w:type="dxa"/>
            <w:tcPrChange w:id="258" w:author="ROBERT Cindy" w:date="2022-02-03T15:57:00Z">
              <w:tcPr>
                <w:tcW w:w="3106" w:type="dxa"/>
              </w:tcPr>
            </w:tcPrChange>
          </w:tcPr>
          <w:p w14:paraId="10D7D350" w14:textId="77777777" w:rsidR="00414EC1" w:rsidRDefault="00414EC1" w:rsidP="00396FB6">
            <w:pPr>
              <w:rPr>
                <w:ins w:id="259" w:author="ROBERT Cindy" w:date="2022-02-03T15:57:00Z"/>
              </w:rPr>
            </w:pPr>
          </w:p>
        </w:tc>
      </w:tr>
      <w:tr w:rsidR="00414EC1" w14:paraId="3285F659" w14:textId="5492B5DA" w:rsidTr="000B7580">
        <w:tc>
          <w:tcPr>
            <w:tcW w:w="674" w:type="dxa"/>
            <w:tcPrChange w:id="260" w:author="ROBERT Cindy" w:date="2022-02-03T15:57:00Z">
              <w:tcPr>
                <w:tcW w:w="703" w:type="dxa"/>
              </w:tcPr>
            </w:tcPrChange>
          </w:tcPr>
          <w:p w14:paraId="3F571B67" w14:textId="4F7A0C31" w:rsidR="00414EC1" w:rsidRDefault="00414EC1" w:rsidP="00396FB6">
            <w:ins w:id="261" w:author="MORSCH Daniela" w:date="2022-02-02T17:23:00Z">
              <w:r>
                <w:t>DBL-</w:t>
              </w:r>
            </w:ins>
            <w:r w:rsidR="002844FE">
              <w:t>00</w:t>
            </w:r>
            <w:ins w:id="262" w:author="MORSCH Daniela" w:date="2022-02-02T17:23:00Z">
              <w:r>
                <w:t>2</w:t>
              </w:r>
            </w:ins>
          </w:p>
        </w:tc>
        <w:tc>
          <w:tcPr>
            <w:tcW w:w="2318" w:type="dxa"/>
            <w:tcPrChange w:id="263" w:author="ROBERT Cindy" w:date="2022-02-03T15:57:00Z">
              <w:tcPr>
                <w:tcW w:w="3116" w:type="dxa"/>
              </w:tcPr>
            </w:tcPrChange>
          </w:tcPr>
          <w:p w14:paraId="0BC324A0" w14:textId="50D8CFD7" w:rsidR="00414EC1" w:rsidRDefault="00414EC1" w:rsidP="00396FB6">
            <w:r>
              <w:t>Fiche prospect en doublon avec un utilisateur autre que DCM</w:t>
            </w:r>
          </w:p>
        </w:tc>
        <w:tc>
          <w:tcPr>
            <w:tcW w:w="1786" w:type="dxa"/>
            <w:tcPrChange w:id="264" w:author="ROBERT Cindy" w:date="2022-02-03T15:57:00Z">
              <w:tcPr>
                <w:tcW w:w="2137" w:type="dxa"/>
              </w:tcPr>
            </w:tcPrChange>
          </w:tcPr>
          <w:p w14:paraId="333262E6" w14:textId="77777777" w:rsidR="00414EC1" w:rsidRDefault="00414EC1" w:rsidP="00794DB5">
            <w:pPr>
              <w:pStyle w:val="Paragraphedeliste"/>
              <w:ind w:left="0"/>
            </w:pPr>
            <w:r>
              <w:t>Nom</w:t>
            </w:r>
          </w:p>
          <w:p w14:paraId="2F08D6CA" w14:textId="77777777" w:rsidR="00414EC1" w:rsidRDefault="00414EC1" w:rsidP="00794DB5">
            <w:pPr>
              <w:pStyle w:val="Paragraphedeliste"/>
              <w:ind w:left="0"/>
            </w:pPr>
            <w:r>
              <w:t>Prénom</w:t>
            </w:r>
          </w:p>
          <w:p w14:paraId="5860B84F" w14:textId="0124D6EF" w:rsidR="00414EC1" w:rsidRDefault="00414EC1" w:rsidP="00794DB5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579" w:type="dxa"/>
            <w:tcPrChange w:id="265" w:author="ROBERT Cindy" w:date="2022-02-03T15:57:00Z">
              <w:tcPr>
                <w:tcW w:w="3106" w:type="dxa"/>
              </w:tcPr>
            </w:tcPrChange>
          </w:tcPr>
          <w:p w14:paraId="7993EA21" w14:textId="3CC153D3" w:rsidR="00414EC1" w:rsidRDefault="00414EC1" w:rsidP="00396FB6">
            <w:pPr>
              <w:rPr>
                <w:ins w:id="266" w:author="ROBERT Cindy" w:date="2022-01-31T16:56:00Z"/>
              </w:rPr>
            </w:pPr>
            <w:r>
              <w:t>Si une fiche prospect existe déjà avec le même nom, prénom et département alors un message s’affiche</w:t>
            </w:r>
            <w:del w:id="267" w:author="ROBERT Cindy" w:date="2022-01-31T16:56:00Z">
              <w:r>
                <w:delText xml:space="preserve"> </w:delText>
              </w:r>
            </w:del>
            <w:ins w:id="268" w:author="ROBERT Cindy" w:date="2022-01-31T16:56:00Z">
              <w:r>
                <w:t xml:space="preserve">«  </w:t>
              </w:r>
              <w:r w:rsidRPr="000F28B2">
                <w:rPr>
                  <w:rFonts w:eastAsiaTheme="minorEastAsia" w:hAnsi="Calibri" w:cs="Calibri"/>
                  <w:color w:val="000000" w:themeColor="text1"/>
                  <w:kern w:val="24"/>
                </w:rPr>
                <w:t xml:space="preserve"> </w:t>
              </w:r>
              <w:r w:rsidRPr="000F28B2">
                <w:t>doublon détecté « un doublon ou homonyme a été détecté, veuillez ouvrir un ticket auprès du support pour la création d’un nouveau prospect »</w:t>
              </w:r>
            </w:ins>
            <w:del w:id="269" w:author="ROBERT Cindy" w:date="2022-01-31T16:56:00Z">
              <w:r>
                <w:delText>indiquant qu’un doublon existe</w:delText>
              </w:r>
            </w:del>
            <w:r>
              <w:t>. La saisie ne peut plus être possible</w:t>
            </w:r>
            <w:ins w:id="270" w:author="ROBERT Cindy" w:date="2022-01-31T16:56:00Z">
              <w:r>
                <w:t>.</w:t>
              </w:r>
            </w:ins>
          </w:p>
          <w:p w14:paraId="6DE684ED" w14:textId="7E0F0FAE" w:rsidR="00414EC1" w:rsidRDefault="00414EC1" w:rsidP="00290B09">
            <w:ins w:id="271" w:author="ROBERT Cindy" w:date="2022-01-31T16:56:00Z">
              <w:r>
                <w:t xml:space="preserve">L’utilisateur peut </w:t>
              </w:r>
              <w:proofErr w:type="spellStart"/>
              <w:r>
                <w:t>accèder</w:t>
              </w:r>
              <w:proofErr w:type="spellEnd"/>
              <w:r>
                <w:t xml:space="preserve"> à la page du prospect doublon pour rajouter sa résidence</w:t>
              </w:r>
            </w:ins>
          </w:p>
          <w:p w14:paraId="118B92A8" w14:textId="3A89F098" w:rsidR="00414EC1" w:rsidRDefault="00414EC1" w:rsidP="00396FB6">
            <w:r>
              <w:t>La pop-s’affiche lorsque le nom, prénom et département sont saisies.</w:t>
            </w:r>
          </w:p>
        </w:tc>
        <w:tc>
          <w:tcPr>
            <w:tcW w:w="1705" w:type="dxa"/>
            <w:tcPrChange w:id="272" w:author="ROBERT Cindy" w:date="2022-02-03T15:57:00Z">
              <w:tcPr>
                <w:tcW w:w="3106" w:type="dxa"/>
              </w:tcPr>
            </w:tcPrChange>
          </w:tcPr>
          <w:p w14:paraId="1B574969" w14:textId="77777777" w:rsidR="00414EC1" w:rsidRDefault="00414EC1" w:rsidP="00396FB6">
            <w:pPr>
              <w:rPr>
                <w:ins w:id="273" w:author="ROBERT Cindy" w:date="2022-02-03T15:57:00Z"/>
              </w:rPr>
            </w:pPr>
          </w:p>
        </w:tc>
      </w:tr>
      <w:tr w:rsidR="00414EC1" w14:paraId="42E98CF0" w14:textId="476DBB0D" w:rsidTr="000B7580">
        <w:tc>
          <w:tcPr>
            <w:tcW w:w="674" w:type="dxa"/>
            <w:tcPrChange w:id="274" w:author="ROBERT Cindy" w:date="2022-02-03T15:57:00Z">
              <w:tcPr>
                <w:tcW w:w="703" w:type="dxa"/>
              </w:tcPr>
            </w:tcPrChange>
          </w:tcPr>
          <w:p w14:paraId="22045B2A" w14:textId="69FA1583" w:rsidR="00414EC1" w:rsidRDefault="00414EC1" w:rsidP="00396FB6">
            <w:ins w:id="275" w:author="MORSCH Daniela" w:date="2022-02-02T17:24:00Z">
              <w:r>
                <w:t>DBL-</w:t>
              </w:r>
            </w:ins>
            <w:r w:rsidR="002844FE">
              <w:t>00</w:t>
            </w:r>
            <w:ins w:id="276" w:author="MORSCH Daniela" w:date="2022-02-02T17:24:00Z">
              <w:r>
                <w:t>3</w:t>
              </w:r>
            </w:ins>
          </w:p>
        </w:tc>
        <w:tc>
          <w:tcPr>
            <w:tcW w:w="2318" w:type="dxa"/>
            <w:tcPrChange w:id="277" w:author="ROBERT Cindy" w:date="2022-02-03T15:57:00Z">
              <w:tcPr>
                <w:tcW w:w="3116" w:type="dxa"/>
              </w:tcPr>
            </w:tcPrChange>
          </w:tcPr>
          <w:p w14:paraId="1C2A2FFA" w14:textId="593FB3B4" w:rsidR="00414EC1" w:rsidRDefault="00414EC1" w:rsidP="00396FB6">
            <w:r>
              <w:t>Accent</w:t>
            </w:r>
          </w:p>
        </w:tc>
        <w:tc>
          <w:tcPr>
            <w:tcW w:w="1786" w:type="dxa"/>
            <w:tcPrChange w:id="278" w:author="ROBERT Cindy" w:date="2022-02-03T15:57:00Z">
              <w:tcPr>
                <w:tcW w:w="2137" w:type="dxa"/>
              </w:tcPr>
            </w:tcPrChange>
          </w:tcPr>
          <w:p w14:paraId="5B3644C0" w14:textId="77777777" w:rsidR="00414EC1" w:rsidRDefault="00414EC1" w:rsidP="00794DB5">
            <w:pPr>
              <w:pStyle w:val="Paragraphedeliste"/>
              <w:ind w:left="0"/>
            </w:pPr>
            <w:r>
              <w:t>Nom</w:t>
            </w:r>
          </w:p>
          <w:p w14:paraId="197F5BDF" w14:textId="117CA96E" w:rsidR="00414EC1" w:rsidRDefault="00414EC1" w:rsidP="00794DB5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2579" w:type="dxa"/>
            <w:tcPrChange w:id="279" w:author="ROBERT Cindy" w:date="2022-02-03T15:57:00Z">
              <w:tcPr>
                <w:tcW w:w="3106" w:type="dxa"/>
              </w:tcPr>
            </w:tcPrChange>
          </w:tcPr>
          <w:p w14:paraId="295EA06F" w14:textId="77777777" w:rsidR="00414EC1" w:rsidRDefault="00414EC1" w:rsidP="00396FB6">
            <w:r>
              <w:t xml:space="preserve">Si un prénom ou un nom est écrit avec ou sans </w:t>
            </w:r>
            <w:r>
              <w:lastRenderedPageBreak/>
              <w:t>accent il est considéré comme identique.</w:t>
            </w:r>
          </w:p>
          <w:p w14:paraId="45F42984" w14:textId="2E07DEBF" w:rsidR="00414EC1" w:rsidRDefault="00414EC1" w:rsidP="00396FB6">
            <w:r>
              <w:t xml:space="preserve">Hélène = Helene </w:t>
            </w:r>
          </w:p>
        </w:tc>
        <w:tc>
          <w:tcPr>
            <w:tcW w:w="1705" w:type="dxa"/>
            <w:tcPrChange w:id="280" w:author="ROBERT Cindy" w:date="2022-02-03T15:57:00Z">
              <w:tcPr>
                <w:tcW w:w="3106" w:type="dxa"/>
              </w:tcPr>
            </w:tcPrChange>
          </w:tcPr>
          <w:p w14:paraId="57ADB664" w14:textId="77777777" w:rsidR="00414EC1" w:rsidRDefault="00414EC1" w:rsidP="00396FB6">
            <w:pPr>
              <w:rPr>
                <w:ins w:id="281" w:author="ROBERT Cindy" w:date="2022-02-03T15:57:00Z"/>
              </w:rPr>
            </w:pPr>
          </w:p>
        </w:tc>
      </w:tr>
      <w:tr w:rsidR="00414EC1" w14:paraId="27442B04" w14:textId="3B38C76C" w:rsidTr="000B7580">
        <w:tc>
          <w:tcPr>
            <w:tcW w:w="674" w:type="dxa"/>
            <w:tcPrChange w:id="282" w:author="ROBERT Cindy" w:date="2022-02-03T15:57:00Z">
              <w:tcPr>
                <w:tcW w:w="703" w:type="dxa"/>
              </w:tcPr>
            </w:tcPrChange>
          </w:tcPr>
          <w:p w14:paraId="392362EF" w14:textId="4AE4CFAD" w:rsidR="00414EC1" w:rsidRDefault="00414EC1" w:rsidP="00396FB6">
            <w:ins w:id="283" w:author="MORSCH Daniela" w:date="2022-02-02T17:24:00Z">
              <w:r>
                <w:t>DBL-</w:t>
              </w:r>
            </w:ins>
            <w:r w:rsidR="002844FE">
              <w:t>00</w:t>
            </w:r>
            <w:ins w:id="284" w:author="MORSCH Daniela" w:date="2022-02-02T17:24:00Z">
              <w:r>
                <w:t>4</w:t>
              </w:r>
            </w:ins>
          </w:p>
        </w:tc>
        <w:tc>
          <w:tcPr>
            <w:tcW w:w="2318" w:type="dxa"/>
            <w:tcPrChange w:id="285" w:author="ROBERT Cindy" w:date="2022-02-03T15:57:00Z">
              <w:tcPr>
                <w:tcW w:w="3116" w:type="dxa"/>
              </w:tcPr>
            </w:tcPrChange>
          </w:tcPr>
          <w:p w14:paraId="1D9741BE" w14:textId="71B03897" w:rsidR="00414EC1" w:rsidRDefault="00414EC1" w:rsidP="00396FB6">
            <w:r>
              <w:t>Tiret</w:t>
            </w:r>
          </w:p>
        </w:tc>
        <w:tc>
          <w:tcPr>
            <w:tcW w:w="1786" w:type="dxa"/>
            <w:tcPrChange w:id="286" w:author="ROBERT Cindy" w:date="2022-02-03T15:57:00Z">
              <w:tcPr>
                <w:tcW w:w="2137" w:type="dxa"/>
              </w:tcPr>
            </w:tcPrChange>
          </w:tcPr>
          <w:p w14:paraId="62D262B7" w14:textId="77777777" w:rsidR="00414EC1" w:rsidRDefault="00414EC1" w:rsidP="00794DB5">
            <w:pPr>
              <w:pStyle w:val="Paragraphedeliste"/>
              <w:ind w:left="0"/>
            </w:pPr>
            <w:r>
              <w:t>Nom</w:t>
            </w:r>
          </w:p>
          <w:p w14:paraId="4EC1E479" w14:textId="3C21FB72" w:rsidR="00414EC1" w:rsidRDefault="00414EC1" w:rsidP="00794DB5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2579" w:type="dxa"/>
            <w:tcPrChange w:id="287" w:author="ROBERT Cindy" w:date="2022-02-03T15:57:00Z">
              <w:tcPr>
                <w:tcW w:w="3106" w:type="dxa"/>
              </w:tcPr>
            </w:tcPrChange>
          </w:tcPr>
          <w:p w14:paraId="1BF0DB2B" w14:textId="0423DAED" w:rsidR="00414EC1" w:rsidRDefault="00414EC1" w:rsidP="00396FB6">
            <w:r>
              <w:t>Si un prénom ou un nom est écrit avec ou sans tiret il est considéré comme identique.</w:t>
            </w:r>
            <w:r w:rsidR="000B7580">
              <w:t xml:space="preserve"> </w:t>
            </w:r>
          </w:p>
          <w:p w14:paraId="6E926E24" w14:textId="345E8161" w:rsidR="000B7580" w:rsidRDefault="000B7580" w:rsidP="00396FB6">
            <w:r>
              <w:t>Remplacer le tiret par un espace.</w:t>
            </w:r>
          </w:p>
          <w:p w14:paraId="7F66D69C" w14:textId="3C398EF1" w:rsidR="00414EC1" w:rsidRDefault="00414EC1" w:rsidP="00396FB6">
            <w:r>
              <w:t>Jean-Pierre = Jean Pierre</w:t>
            </w:r>
          </w:p>
        </w:tc>
        <w:tc>
          <w:tcPr>
            <w:tcW w:w="1705" w:type="dxa"/>
            <w:tcPrChange w:id="288" w:author="ROBERT Cindy" w:date="2022-02-03T15:57:00Z">
              <w:tcPr>
                <w:tcW w:w="3106" w:type="dxa"/>
              </w:tcPr>
            </w:tcPrChange>
          </w:tcPr>
          <w:p w14:paraId="0C4752E1" w14:textId="77777777" w:rsidR="00414EC1" w:rsidRDefault="00414EC1" w:rsidP="00396FB6">
            <w:pPr>
              <w:rPr>
                <w:ins w:id="289" w:author="ROBERT Cindy" w:date="2022-02-03T15:57:00Z"/>
              </w:rPr>
            </w:pPr>
          </w:p>
        </w:tc>
      </w:tr>
      <w:tr w:rsidR="00414EC1" w14:paraId="507A4AD3" w14:textId="4824B4BA" w:rsidTr="000B7580">
        <w:tc>
          <w:tcPr>
            <w:tcW w:w="674" w:type="dxa"/>
            <w:tcPrChange w:id="290" w:author="ROBERT Cindy" w:date="2022-02-03T15:57:00Z">
              <w:tcPr>
                <w:tcW w:w="703" w:type="dxa"/>
              </w:tcPr>
            </w:tcPrChange>
          </w:tcPr>
          <w:p w14:paraId="083CB430" w14:textId="6379D95C" w:rsidR="00414EC1" w:rsidRDefault="00414EC1" w:rsidP="00396FB6">
            <w:ins w:id="291" w:author="MORSCH Daniela" w:date="2022-02-02T17:24:00Z">
              <w:r>
                <w:t>DBL-</w:t>
              </w:r>
            </w:ins>
            <w:r w:rsidR="002844FE">
              <w:t>00</w:t>
            </w:r>
            <w:ins w:id="292" w:author="MORSCH Daniela" w:date="2022-02-02T17:24:00Z">
              <w:r>
                <w:t>5</w:t>
              </w:r>
            </w:ins>
          </w:p>
        </w:tc>
        <w:tc>
          <w:tcPr>
            <w:tcW w:w="2318" w:type="dxa"/>
            <w:tcPrChange w:id="293" w:author="ROBERT Cindy" w:date="2022-02-03T15:57:00Z">
              <w:tcPr>
                <w:tcW w:w="3116" w:type="dxa"/>
              </w:tcPr>
            </w:tcPrChange>
          </w:tcPr>
          <w:p w14:paraId="1BD93822" w14:textId="228B4D02" w:rsidR="00414EC1" w:rsidRDefault="00414EC1" w:rsidP="00396FB6">
            <w:r>
              <w:t>Blanc</w:t>
            </w:r>
          </w:p>
        </w:tc>
        <w:tc>
          <w:tcPr>
            <w:tcW w:w="1786" w:type="dxa"/>
            <w:tcPrChange w:id="294" w:author="ROBERT Cindy" w:date="2022-02-03T15:57:00Z">
              <w:tcPr>
                <w:tcW w:w="2137" w:type="dxa"/>
              </w:tcPr>
            </w:tcPrChange>
          </w:tcPr>
          <w:p w14:paraId="04380B3C" w14:textId="77777777" w:rsidR="00414EC1" w:rsidRDefault="00414EC1" w:rsidP="00794DB5">
            <w:pPr>
              <w:pStyle w:val="Paragraphedeliste"/>
              <w:ind w:left="0"/>
            </w:pPr>
            <w:r>
              <w:t>Nom</w:t>
            </w:r>
          </w:p>
          <w:p w14:paraId="774B27A5" w14:textId="7513B4C4" w:rsidR="00414EC1" w:rsidRDefault="00414EC1" w:rsidP="00794DB5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2579" w:type="dxa"/>
            <w:tcPrChange w:id="295" w:author="ROBERT Cindy" w:date="2022-02-03T15:57:00Z">
              <w:tcPr>
                <w:tcW w:w="3106" w:type="dxa"/>
              </w:tcPr>
            </w:tcPrChange>
          </w:tcPr>
          <w:p w14:paraId="00D028DF" w14:textId="6286DEB7" w:rsidR="00414EC1" w:rsidRDefault="00414EC1" w:rsidP="0007473B">
            <w:commentRangeStart w:id="296"/>
            <w:commentRangeEnd w:id="296"/>
            <w:r>
              <w:rPr>
                <w:rStyle w:val="Marquedecommentaire"/>
              </w:rPr>
              <w:commentReference w:id="296"/>
            </w:r>
            <w:r w:rsidR="0007473B">
              <w:t xml:space="preserve">Un nom ou un prénom est déterminé comme identique </w:t>
            </w:r>
            <w:proofErr w:type="spellStart"/>
            <w:r w:rsidR="0007473B">
              <w:t>ssi</w:t>
            </w:r>
            <w:proofErr w:type="spellEnd"/>
            <w:r w:rsidR="0007473B">
              <w:t xml:space="preserve"> il est au préalable filtré de ses espaces blancs consécutifs à l’intérieur du nom ou du prénom et non significatif. </w:t>
            </w:r>
          </w:p>
          <w:p w14:paraId="6B1AED37" w14:textId="138D8A0E" w:rsidR="0007473B" w:rsidRDefault="0007473B" w:rsidP="0007473B">
            <w:r>
              <w:t>Ex : De   la   Tour   = De La Tour</w:t>
            </w:r>
          </w:p>
          <w:p w14:paraId="533E5A70" w14:textId="77777777" w:rsidR="0007473B" w:rsidRDefault="0007473B" w:rsidP="0007473B">
            <w:r>
              <w:t>Les espaces à gauche et à droite ne doivent pas être prise en compte</w:t>
            </w:r>
          </w:p>
          <w:p w14:paraId="5029191E" w14:textId="3076A08E" w:rsidR="0007473B" w:rsidRDefault="0007473B" w:rsidP="0007473B">
            <w:r>
              <w:t>Ex : « </w:t>
            </w:r>
            <w:proofErr w:type="spellStart"/>
            <w:r>
              <w:t>delatour</w:t>
            </w:r>
            <w:proofErr w:type="spellEnd"/>
            <w:r>
              <w:t xml:space="preserve"> » = «     </w:t>
            </w:r>
            <w:proofErr w:type="spellStart"/>
            <w:r>
              <w:t>delatour</w:t>
            </w:r>
            <w:proofErr w:type="spellEnd"/>
            <w:r>
              <w:t xml:space="preserve"> </w:t>
            </w:r>
            <w:proofErr w:type="gramStart"/>
            <w:r>
              <w:t xml:space="preserve">   »</w:t>
            </w:r>
            <w:proofErr w:type="gramEnd"/>
            <w:r>
              <w:t xml:space="preserve"> </w:t>
            </w:r>
          </w:p>
          <w:p w14:paraId="193CE718" w14:textId="7F5B0976" w:rsidR="0007473B" w:rsidRDefault="0007473B" w:rsidP="0007473B"/>
        </w:tc>
        <w:tc>
          <w:tcPr>
            <w:tcW w:w="1705" w:type="dxa"/>
            <w:tcPrChange w:id="297" w:author="ROBERT Cindy" w:date="2022-02-03T15:57:00Z">
              <w:tcPr>
                <w:tcW w:w="3106" w:type="dxa"/>
              </w:tcPr>
            </w:tcPrChange>
          </w:tcPr>
          <w:p w14:paraId="4336214E" w14:textId="56664828" w:rsidR="00414EC1" w:rsidRDefault="0007473B" w:rsidP="00396FB6">
            <w:pPr>
              <w:rPr>
                <w:ins w:id="298" w:author="ROBERT Cindy" w:date="2022-02-03T15:57:00Z"/>
              </w:rPr>
            </w:pPr>
            <w:r>
              <w:t>A tester si ça fonctionne car possibilité de risque que ce n’est pas le comportement actuel</w:t>
            </w:r>
          </w:p>
        </w:tc>
      </w:tr>
      <w:tr w:rsidR="00414EC1" w14:paraId="5C539F11" w14:textId="42412132" w:rsidTr="000B7580">
        <w:tc>
          <w:tcPr>
            <w:tcW w:w="674" w:type="dxa"/>
            <w:tcPrChange w:id="299" w:author="ROBERT Cindy" w:date="2022-02-03T15:57:00Z">
              <w:tcPr>
                <w:tcW w:w="703" w:type="dxa"/>
              </w:tcPr>
            </w:tcPrChange>
          </w:tcPr>
          <w:p w14:paraId="7E17C2D5" w14:textId="62152EA2" w:rsidR="00414EC1" w:rsidRDefault="00414EC1" w:rsidP="00396FB6">
            <w:ins w:id="300" w:author="MORSCH Daniela" w:date="2022-02-02T17:24:00Z">
              <w:r>
                <w:t>DBL-</w:t>
              </w:r>
            </w:ins>
            <w:r w:rsidR="002844FE">
              <w:t>00</w:t>
            </w:r>
            <w:ins w:id="301" w:author="MORSCH Daniela" w:date="2022-02-02T17:24:00Z">
              <w:r>
                <w:t>6</w:t>
              </w:r>
            </w:ins>
          </w:p>
        </w:tc>
        <w:tc>
          <w:tcPr>
            <w:tcW w:w="2318" w:type="dxa"/>
            <w:tcPrChange w:id="302" w:author="ROBERT Cindy" w:date="2022-02-03T15:57:00Z">
              <w:tcPr>
                <w:tcW w:w="3116" w:type="dxa"/>
              </w:tcPr>
            </w:tcPrChange>
          </w:tcPr>
          <w:p w14:paraId="709A6B59" w14:textId="22791BC7" w:rsidR="00414EC1" w:rsidRDefault="00414EC1" w:rsidP="00396FB6">
            <w:r>
              <w:t>Majuscule / Minuscule</w:t>
            </w:r>
          </w:p>
        </w:tc>
        <w:tc>
          <w:tcPr>
            <w:tcW w:w="1786" w:type="dxa"/>
            <w:tcPrChange w:id="303" w:author="ROBERT Cindy" w:date="2022-02-03T15:57:00Z">
              <w:tcPr>
                <w:tcW w:w="2137" w:type="dxa"/>
              </w:tcPr>
            </w:tcPrChange>
          </w:tcPr>
          <w:p w14:paraId="7FE65E2C" w14:textId="77777777" w:rsidR="00414EC1" w:rsidRDefault="00414EC1" w:rsidP="00794DB5">
            <w:pPr>
              <w:pStyle w:val="Paragraphedeliste"/>
              <w:ind w:left="0"/>
            </w:pPr>
            <w:r>
              <w:t>Nom</w:t>
            </w:r>
          </w:p>
          <w:p w14:paraId="6F152CD7" w14:textId="43B7BD83" w:rsidR="00414EC1" w:rsidRDefault="00414EC1" w:rsidP="00794DB5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2579" w:type="dxa"/>
            <w:tcPrChange w:id="304" w:author="ROBERT Cindy" w:date="2022-02-03T15:57:00Z">
              <w:tcPr>
                <w:tcW w:w="3106" w:type="dxa"/>
              </w:tcPr>
            </w:tcPrChange>
          </w:tcPr>
          <w:p w14:paraId="7AEE2A6B" w14:textId="2FFFDAA6" w:rsidR="00414EC1" w:rsidRDefault="00414EC1" w:rsidP="00396FB6">
            <w:r>
              <w:t xml:space="preserve">Si un prénom ou un nom est écrit </w:t>
            </w:r>
            <w:r w:rsidR="000B7580">
              <w:t xml:space="preserve">en minuscule ou majuscule </w:t>
            </w:r>
            <w:r>
              <w:t>il est considéré comme identique.</w:t>
            </w:r>
          </w:p>
          <w:p w14:paraId="1A662985" w14:textId="63037974" w:rsidR="00414EC1" w:rsidRDefault="00414EC1" w:rsidP="00396FB6">
            <w:r>
              <w:t xml:space="preserve">JEAN = Jean = jean </w:t>
            </w:r>
          </w:p>
        </w:tc>
        <w:tc>
          <w:tcPr>
            <w:tcW w:w="1705" w:type="dxa"/>
            <w:tcPrChange w:id="305" w:author="ROBERT Cindy" w:date="2022-02-03T15:57:00Z">
              <w:tcPr>
                <w:tcW w:w="3106" w:type="dxa"/>
              </w:tcPr>
            </w:tcPrChange>
          </w:tcPr>
          <w:p w14:paraId="57A34F9B" w14:textId="77777777" w:rsidR="00414EC1" w:rsidRDefault="00414EC1" w:rsidP="00396FB6">
            <w:pPr>
              <w:rPr>
                <w:ins w:id="306" w:author="ROBERT Cindy" w:date="2022-02-03T15:57:00Z"/>
              </w:rPr>
            </w:pPr>
          </w:p>
        </w:tc>
      </w:tr>
      <w:tr w:rsidR="00414EC1" w14:paraId="03F4F5E7" w14:textId="55231E05" w:rsidTr="000B7580">
        <w:tc>
          <w:tcPr>
            <w:tcW w:w="674" w:type="dxa"/>
            <w:tcPrChange w:id="307" w:author="ROBERT Cindy" w:date="2022-02-03T15:57:00Z">
              <w:tcPr>
                <w:tcW w:w="703" w:type="dxa"/>
              </w:tcPr>
            </w:tcPrChange>
          </w:tcPr>
          <w:p w14:paraId="4E64BECC" w14:textId="77677781" w:rsidR="00414EC1" w:rsidRDefault="00414EC1" w:rsidP="00396FB6">
            <w:ins w:id="308" w:author="MORSCH Daniela" w:date="2022-02-02T17:24:00Z">
              <w:r>
                <w:t>DBL-</w:t>
              </w:r>
            </w:ins>
            <w:r w:rsidR="002844FE">
              <w:t>00</w:t>
            </w:r>
            <w:ins w:id="309" w:author="MORSCH Daniela" w:date="2022-02-02T17:24:00Z">
              <w:r>
                <w:t>7</w:t>
              </w:r>
            </w:ins>
          </w:p>
        </w:tc>
        <w:tc>
          <w:tcPr>
            <w:tcW w:w="2318" w:type="dxa"/>
            <w:tcPrChange w:id="310" w:author="ROBERT Cindy" w:date="2022-02-03T15:57:00Z">
              <w:tcPr>
                <w:tcW w:w="3116" w:type="dxa"/>
              </w:tcPr>
            </w:tcPrChange>
          </w:tcPr>
          <w:p w14:paraId="09F880F0" w14:textId="7BA9A408" w:rsidR="00414EC1" w:rsidRDefault="00414EC1" w:rsidP="00396FB6">
            <w:r>
              <w:t>Les « ç »</w:t>
            </w:r>
          </w:p>
        </w:tc>
        <w:tc>
          <w:tcPr>
            <w:tcW w:w="1786" w:type="dxa"/>
            <w:tcPrChange w:id="311" w:author="ROBERT Cindy" w:date="2022-02-03T15:57:00Z">
              <w:tcPr>
                <w:tcW w:w="2137" w:type="dxa"/>
              </w:tcPr>
            </w:tcPrChange>
          </w:tcPr>
          <w:p w14:paraId="1B7F1178" w14:textId="77777777" w:rsidR="00414EC1" w:rsidRDefault="00414EC1" w:rsidP="00794DB5">
            <w:pPr>
              <w:pStyle w:val="Paragraphedeliste"/>
              <w:ind w:left="0"/>
            </w:pPr>
            <w:r>
              <w:t>Nom</w:t>
            </w:r>
          </w:p>
          <w:p w14:paraId="1D772F16" w14:textId="74CDD7A5" w:rsidR="00414EC1" w:rsidRDefault="00414EC1" w:rsidP="00794DB5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2579" w:type="dxa"/>
            <w:tcPrChange w:id="312" w:author="ROBERT Cindy" w:date="2022-02-03T15:57:00Z">
              <w:tcPr>
                <w:tcW w:w="3106" w:type="dxa"/>
              </w:tcPr>
            </w:tcPrChange>
          </w:tcPr>
          <w:p w14:paraId="17D6D7D8" w14:textId="4D55A65B" w:rsidR="00414EC1" w:rsidRDefault="00414EC1" w:rsidP="00396FB6">
            <w:r>
              <w:t xml:space="preserve">Si un prénom ou un nom est écrit avec ou sans </w:t>
            </w:r>
            <w:del w:id="313" w:author="MORSCH Daniela" w:date="2022-01-31T12:04:00Z">
              <w:r w:rsidDel="007D19F7">
                <w:delText xml:space="preserve">tiret </w:delText>
              </w:r>
            </w:del>
            <w:ins w:id="314" w:author="MORSCH Daniela" w:date="2022-01-31T12:04:00Z">
              <w:r>
                <w:t xml:space="preserve">cédille </w:t>
              </w:r>
            </w:ins>
            <w:r>
              <w:t>il est considéré comme identique.</w:t>
            </w:r>
          </w:p>
          <w:p w14:paraId="005625CE" w14:textId="7C042A27" w:rsidR="00414EC1" w:rsidRDefault="00414EC1" w:rsidP="00396FB6">
            <w:r>
              <w:t xml:space="preserve">François = </w:t>
            </w:r>
            <w:proofErr w:type="spellStart"/>
            <w:r>
              <w:t>Francois</w:t>
            </w:r>
            <w:proofErr w:type="spellEnd"/>
          </w:p>
        </w:tc>
        <w:tc>
          <w:tcPr>
            <w:tcW w:w="1705" w:type="dxa"/>
            <w:tcPrChange w:id="315" w:author="ROBERT Cindy" w:date="2022-02-03T15:57:00Z">
              <w:tcPr>
                <w:tcW w:w="3106" w:type="dxa"/>
              </w:tcPr>
            </w:tcPrChange>
          </w:tcPr>
          <w:p w14:paraId="3F4388F2" w14:textId="77777777" w:rsidR="00414EC1" w:rsidRDefault="00414EC1" w:rsidP="00396FB6">
            <w:pPr>
              <w:rPr>
                <w:ins w:id="316" w:author="ROBERT Cindy" w:date="2022-02-03T15:57:00Z"/>
              </w:rPr>
            </w:pPr>
          </w:p>
        </w:tc>
      </w:tr>
      <w:tr w:rsidR="00414EC1" w14:paraId="09ED9C60" w14:textId="7EA8D305" w:rsidTr="000B7580">
        <w:tc>
          <w:tcPr>
            <w:tcW w:w="674" w:type="dxa"/>
            <w:tcPrChange w:id="317" w:author="ROBERT Cindy" w:date="2022-02-03T15:57:00Z">
              <w:tcPr>
                <w:tcW w:w="703" w:type="dxa"/>
              </w:tcPr>
            </w:tcPrChange>
          </w:tcPr>
          <w:p w14:paraId="1D40534C" w14:textId="2F1C06FF" w:rsidR="00414EC1" w:rsidRDefault="00414EC1" w:rsidP="00396FB6">
            <w:ins w:id="318" w:author="MORSCH Daniela" w:date="2022-02-02T17:24:00Z">
              <w:r>
                <w:t>DBL-</w:t>
              </w:r>
            </w:ins>
            <w:r w:rsidR="002844FE">
              <w:t>00</w:t>
            </w:r>
            <w:ins w:id="319" w:author="MORSCH Daniela" w:date="2022-02-02T17:24:00Z">
              <w:r>
                <w:t>8</w:t>
              </w:r>
            </w:ins>
          </w:p>
        </w:tc>
        <w:tc>
          <w:tcPr>
            <w:tcW w:w="2318" w:type="dxa"/>
            <w:tcPrChange w:id="320" w:author="ROBERT Cindy" w:date="2022-02-03T15:57:00Z">
              <w:tcPr>
                <w:tcW w:w="3116" w:type="dxa"/>
              </w:tcPr>
            </w:tcPrChange>
          </w:tcPr>
          <w:p w14:paraId="47C841E8" w14:textId="1CB99E5D" w:rsidR="00414EC1" w:rsidRDefault="00414EC1" w:rsidP="00396FB6">
            <w:r>
              <w:t>Gestion des doublons des interlocuteurs</w:t>
            </w:r>
          </w:p>
        </w:tc>
        <w:tc>
          <w:tcPr>
            <w:tcW w:w="1786" w:type="dxa"/>
            <w:tcPrChange w:id="321" w:author="ROBERT Cindy" w:date="2022-02-03T15:57:00Z">
              <w:tcPr>
                <w:tcW w:w="2137" w:type="dxa"/>
              </w:tcPr>
            </w:tcPrChange>
          </w:tcPr>
          <w:p w14:paraId="68953D11" w14:textId="77777777" w:rsidR="00414EC1" w:rsidRDefault="00414EC1" w:rsidP="00396FB6">
            <w:pPr>
              <w:pStyle w:val="Paragraphedeliste"/>
            </w:pPr>
          </w:p>
        </w:tc>
        <w:tc>
          <w:tcPr>
            <w:tcW w:w="2579" w:type="dxa"/>
            <w:tcPrChange w:id="322" w:author="ROBERT Cindy" w:date="2022-02-03T15:57:00Z">
              <w:tcPr>
                <w:tcW w:w="3106" w:type="dxa"/>
              </w:tcPr>
            </w:tcPrChange>
          </w:tcPr>
          <w:p w14:paraId="3BCF199C" w14:textId="77777777" w:rsidR="00414EC1" w:rsidRDefault="00414EC1" w:rsidP="00396FB6">
            <w:pPr>
              <w:rPr>
                <w:ins w:id="323" w:author="MORSCH Daniela" w:date="2022-02-02T17:25:00Z"/>
              </w:rPr>
            </w:pPr>
            <w:r>
              <w:t>Lorsque le nom, prénom, civilité, le téléphone et ou le mail de l’interlocuteur, existent déjà dans la fiche prospect alors un message de doublon s’affiche</w:t>
            </w:r>
            <w:ins w:id="324" w:author="MORSCH Daniela" w:date="2022-02-02T17:25:00Z">
              <w:r>
                <w:t>.</w:t>
              </w:r>
            </w:ins>
          </w:p>
          <w:p w14:paraId="30C767BD" w14:textId="77777777" w:rsidR="00414EC1" w:rsidRDefault="00414EC1" w:rsidP="00396FB6">
            <w:pPr>
              <w:rPr>
                <w:ins w:id="325" w:author="MORSCH Daniela" w:date="2022-02-03T09:53:00Z"/>
              </w:rPr>
            </w:pPr>
            <w:ins w:id="326" w:author="MORSCH Daniela" w:date="2022-02-02T17:25:00Z">
              <w:r>
                <w:t xml:space="preserve">L’utilisateur peut alors associer un interlocuteur déjà existant (ex </w:t>
              </w:r>
            </w:ins>
            <w:ins w:id="327" w:author="MORSCH Daniela" w:date="2022-02-02T17:26:00Z">
              <w:r>
                <w:t>Mr et Mme ont une fille et elle est interlocutrice sur les 2 fiches)</w:t>
              </w:r>
            </w:ins>
          </w:p>
          <w:p w14:paraId="4054A292" w14:textId="37DAE5E9" w:rsidR="00414EC1" w:rsidRDefault="00414EC1" w:rsidP="00396FB6">
            <w:ins w:id="328" w:author="MORSCH Daniela" w:date="2022-02-03T09:53:00Z">
              <w:r>
                <w:lastRenderedPageBreak/>
                <w:t xml:space="preserve">Sur ROBI, si l’interlocuteur existe déjà, il récupère celui qui existe </w:t>
              </w:r>
              <w:r w:rsidRPr="00055B13">
                <w:rPr>
                  <w:i/>
                  <w:iCs/>
                </w:rPr>
                <w:t>(à vérifier)</w:t>
              </w:r>
            </w:ins>
          </w:p>
        </w:tc>
        <w:tc>
          <w:tcPr>
            <w:tcW w:w="1705" w:type="dxa"/>
            <w:tcPrChange w:id="329" w:author="ROBERT Cindy" w:date="2022-02-03T15:57:00Z">
              <w:tcPr>
                <w:tcW w:w="3106" w:type="dxa"/>
              </w:tcPr>
            </w:tcPrChange>
          </w:tcPr>
          <w:p w14:paraId="2DB4709C" w14:textId="77777777" w:rsidR="00414EC1" w:rsidRDefault="00414EC1" w:rsidP="00396FB6">
            <w:pPr>
              <w:rPr>
                <w:ins w:id="330" w:author="ROBERT Cindy" w:date="2022-02-03T15:57:00Z"/>
              </w:rPr>
            </w:pPr>
          </w:p>
        </w:tc>
      </w:tr>
      <w:tr w:rsidR="00414EC1" w14:paraId="768AFC04" w14:textId="64BCAAB1" w:rsidTr="000B7580">
        <w:tc>
          <w:tcPr>
            <w:tcW w:w="674" w:type="dxa"/>
            <w:tcPrChange w:id="331" w:author="ROBERT Cindy" w:date="2022-02-03T15:57:00Z">
              <w:tcPr>
                <w:tcW w:w="703" w:type="dxa"/>
              </w:tcPr>
            </w:tcPrChange>
          </w:tcPr>
          <w:p w14:paraId="4A1EA3F6" w14:textId="77777777" w:rsidR="00414EC1" w:rsidRDefault="00414EC1" w:rsidP="00396FB6"/>
        </w:tc>
        <w:tc>
          <w:tcPr>
            <w:tcW w:w="2318" w:type="dxa"/>
            <w:tcPrChange w:id="332" w:author="ROBERT Cindy" w:date="2022-02-03T15:57:00Z">
              <w:tcPr>
                <w:tcW w:w="3116" w:type="dxa"/>
              </w:tcPr>
            </w:tcPrChange>
          </w:tcPr>
          <w:p w14:paraId="1484E2E5" w14:textId="77777777" w:rsidR="00414EC1" w:rsidRDefault="00414EC1" w:rsidP="00396FB6"/>
        </w:tc>
        <w:tc>
          <w:tcPr>
            <w:tcW w:w="1786" w:type="dxa"/>
            <w:tcPrChange w:id="333" w:author="ROBERT Cindy" w:date="2022-02-03T15:57:00Z">
              <w:tcPr>
                <w:tcW w:w="2137" w:type="dxa"/>
              </w:tcPr>
            </w:tcPrChange>
          </w:tcPr>
          <w:p w14:paraId="49012C74" w14:textId="77777777" w:rsidR="00414EC1" w:rsidRDefault="00414EC1" w:rsidP="00396FB6">
            <w:pPr>
              <w:pStyle w:val="Paragraphedeliste"/>
            </w:pPr>
          </w:p>
        </w:tc>
        <w:tc>
          <w:tcPr>
            <w:tcW w:w="2579" w:type="dxa"/>
            <w:tcPrChange w:id="334" w:author="ROBERT Cindy" w:date="2022-02-03T15:57:00Z">
              <w:tcPr>
                <w:tcW w:w="3106" w:type="dxa"/>
              </w:tcPr>
            </w:tcPrChange>
          </w:tcPr>
          <w:p w14:paraId="4D133FFF" w14:textId="77777777" w:rsidR="00414EC1" w:rsidRDefault="00414EC1" w:rsidP="00396FB6"/>
        </w:tc>
        <w:tc>
          <w:tcPr>
            <w:tcW w:w="1705" w:type="dxa"/>
            <w:tcPrChange w:id="335" w:author="ROBERT Cindy" w:date="2022-02-03T15:57:00Z">
              <w:tcPr>
                <w:tcW w:w="3106" w:type="dxa"/>
              </w:tcPr>
            </w:tcPrChange>
          </w:tcPr>
          <w:p w14:paraId="34ED2BF5" w14:textId="77777777" w:rsidR="00414EC1" w:rsidRDefault="00414EC1" w:rsidP="00396FB6">
            <w:pPr>
              <w:rPr>
                <w:ins w:id="336" w:author="ROBERT Cindy" w:date="2022-02-03T15:57:00Z"/>
              </w:rPr>
            </w:pPr>
          </w:p>
        </w:tc>
      </w:tr>
    </w:tbl>
    <w:p w14:paraId="1393642D" w14:textId="71EE4502" w:rsidR="0043206B" w:rsidRDefault="0043206B" w:rsidP="0043206B"/>
    <w:p w14:paraId="5CDA4281" w14:textId="3C36348B" w:rsidR="00B70CB1" w:rsidRDefault="00B70CB1" w:rsidP="0043206B"/>
    <w:p w14:paraId="068A7EA2" w14:textId="5BC89FAF" w:rsidR="00B70CB1" w:rsidRDefault="00B70CB1" w:rsidP="00006894">
      <w:pPr>
        <w:pStyle w:val="Titre1"/>
        <w:rPr>
          <w:ins w:id="337" w:author="MORSCH Daniela" w:date="2022-02-02T17:27:00Z"/>
        </w:rPr>
      </w:pPr>
      <w:bookmarkStart w:id="338" w:name="_Toc94718479"/>
      <w:r>
        <w:t>Edition du prospect</w:t>
      </w:r>
      <w:bookmarkEnd w:id="338"/>
    </w:p>
    <w:p w14:paraId="2D57519B" w14:textId="77777777" w:rsidR="00931571" w:rsidRDefault="00931571" w:rsidP="00931571">
      <w:pPr>
        <w:rPr>
          <w:ins w:id="339" w:author="MORSCH Daniela" w:date="2022-02-02T17:27:00Z"/>
        </w:rPr>
      </w:pPr>
    </w:p>
    <w:p w14:paraId="335939EB" w14:textId="133D6A96" w:rsidR="00931571" w:rsidRPr="00931571" w:rsidRDefault="00931571" w:rsidP="00931571">
      <w:proofErr w:type="spellStart"/>
      <w:ins w:id="340" w:author="MORSCH Daniela" w:date="2022-02-02T17:27:00Z">
        <w:r w:rsidRPr="00F7509D">
          <w:t>Rg</w:t>
        </w:r>
        <w:proofErr w:type="spellEnd"/>
        <w:r w:rsidRPr="00F7509D">
          <w:t xml:space="preserve"> typée « </w:t>
        </w:r>
        <w:r>
          <w:t>EP</w:t>
        </w:r>
        <w:r w:rsidRPr="00F7509D">
          <w:t xml:space="preserve"> » -&gt; correspond </w:t>
        </w:r>
        <w:r>
          <w:t xml:space="preserve">RG sur </w:t>
        </w:r>
        <w:r w:rsidR="008A76DB">
          <w:t xml:space="preserve">la modification </w:t>
        </w:r>
      </w:ins>
      <w:ins w:id="341" w:author="MORSCH Daniela" w:date="2022-02-02T17:28:00Z">
        <w:r w:rsidR="008A76DB">
          <w:t xml:space="preserve">d’un prospect </w:t>
        </w:r>
      </w:ins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342" w:author="ROBERT Cindy" w:date="2022-02-03T15:57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3"/>
        <w:gridCol w:w="2179"/>
        <w:gridCol w:w="1777"/>
        <w:gridCol w:w="2802"/>
        <w:gridCol w:w="1711"/>
        <w:tblGridChange w:id="343">
          <w:tblGrid>
            <w:gridCol w:w="593"/>
            <w:gridCol w:w="106"/>
            <w:gridCol w:w="2073"/>
            <w:gridCol w:w="1007"/>
            <w:gridCol w:w="770"/>
            <w:gridCol w:w="1007"/>
            <w:gridCol w:w="1795"/>
            <w:gridCol w:w="1711"/>
            <w:gridCol w:w="3506"/>
          </w:tblGrid>
        </w:tblGridChange>
      </w:tblGrid>
      <w:tr w:rsidR="00414EC1" w14:paraId="53D91D5D" w14:textId="28523825" w:rsidTr="00414EC1">
        <w:trPr>
          <w:tblHeader/>
          <w:trPrChange w:id="344" w:author="ROBERT Cindy" w:date="2022-02-03T15:57:00Z">
            <w:trPr>
              <w:tblHeader/>
            </w:trPr>
          </w:trPrChange>
        </w:trPr>
        <w:tc>
          <w:tcPr>
            <w:tcW w:w="593" w:type="dxa"/>
            <w:shd w:val="clear" w:color="auto" w:fill="FABF8F" w:themeFill="accent6" w:themeFillTint="99"/>
            <w:tcPrChange w:id="345" w:author="ROBERT Cindy" w:date="2022-02-03T15:57:00Z">
              <w:tcPr>
                <w:tcW w:w="699" w:type="dxa"/>
                <w:gridSpan w:val="2"/>
                <w:shd w:val="clear" w:color="auto" w:fill="FABF8F" w:themeFill="accent6" w:themeFillTint="99"/>
              </w:tcPr>
            </w:tcPrChange>
          </w:tcPr>
          <w:p w14:paraId="540A1F91" w14:textId="77777777" w:rsidR="00414EC1" w:rsidRDefault="00414EC1" w:rsidP="00280B47">
            <w:r>
              <w:t>RG</w:t>
            </w:r>
          </w:p>
        </w:tc>
        <w:tc>
          <w:tcPr>
            <w:tcW w:w="2179" w:type="dxa"/>
            <w:shd w:val="clear" w:color="auto" w:fill="FABF8F" w:themeFill="accent6" w:themeFillTint="99"/>
            <w:tcPrChange w:id="346" w:author="ROBERT Cindy" w:date="2022-02-03T15:57:00Z">
              <w:tcPr>
                <w:tcW w:w="3080" w:type="dxa"/>
                <w:gridSpan w:val="2"/>
                <w:shd w:val="clear" w:color="auto" w:fill="FABF8F" w:themeFill="accent6" w:themeFillTint="99"/>
              </w:tcPr>
            </w:tcPrChange>
          </w:tcPr>
          <w:p w14:paraId="2369E1EF" w14:textId="77777777" w:rsidR="00414EC1" w:rsidRDefault="00414EC1" w:rsidP="00280B47">
            <w:r>
              <w:t>Description</w:t>
            </w:r>
          </w:p>
        </w:tc>
        <w:tc>
          <w:tcPr>
            <w:tcW w:w="1777" w:type="dxa"/>
            <w:shd w:val="clear" w:color="auto" w:fill="FABF8F" w:themeFill="accent6" w:themeFillTint="99"/>
            <w:tcPrChange w:id="347" w:author="ROBERT Cindy" w:date="2022-02-03T15:57:00Z">
              <w:tcPr>
                <w:tcW w:w="1777" w:type="dxa"/>
                <w:gridSpan w:val="2"/>
                <w:shd w:val="clear" w:color="auto" w:fill="FABF8F" w:themeFill="accent6" w:themeFillTint="99"/>
              </w:tcPr>
            </w:tcPrChange>
          </w:tcPr>
          <w:p w14:paraId="300D42A6" w14:textId="77777777" w:rsidR="00414EC1" w:rsidRDefault="00414EC1" w:rsidP="00280B47">
            <w:r>
              <w:t>Champs</w:t>
            </w:r>
          </w:p>
        </w:tc>
        <w:tc>
          <w:tcPr>
            <w:tcW w:w="2802" w:type="dxa"/>
            <w:shd w:val="clear" w:color="auto" w:fill="FABF8F" w:themeFill="accent6" w:themeFillTint="99"/>
            <w:tcPrChange w:id="348" w:author="ROBERT Cindy" w:date="2022-02-03T15:57:00Z">
              <w:tcPr>
                <w:tcW w:w="3506" w:type="dxa"/>
                <w:gridSpan w:val="2"/>
                <w:shd w:val="clear" w:color="auto" w:fill="FABF8F" w:themeFill="accent6" w:themeFillTint="99"/>
              </w:tcPr>
            </w:tcPrChange>
          </w:tcPr>
          <w:p w14:paraId="07C2B652" w14:textId="77777777" w:rsidR="00414EC1" w:rsidRDefault="00414EC1" w:rsidP="00280B47">
            <w:r>
              <w:t>Règles</w:t>
            </w:r>
          </w:p>
        </w:tc>
        <w:tc>
          <w:tcPr>
            <w:tcW w:w="1711" w:type="dxa"/>
            <w:shd w:val="clear" w:color="auto" w:fill="FABF8F" w:themeFill="accent6" w:themeFillTint="99"/>
            <w:tcPrChange w:id="349" w:author="ROBERT Cindy" w:date="2022-02-03T15:57:00Z">
              <w:tcPr>
                <w:tcW w:w="3506" w:type="dxa"/>
                <w:shd w:val="clear" w:color="auto" w:fill="FABF8F" w:themeFill="accent6" w:themeFillTint="99"/>
              </w:tcPr>
            </w:tcPrChange>
          </w:tcPr>
          <w:p w14:paraId="7540BD0D" w14:textId="1920F6E5" w:rsidR="00414EC1" w:rsidRDefault="00414EC1" w:rsidP="00280B47">
            <w:pPr>
              <w:rPr>
                <w:ins w:id="350" w:author="ROBERT Cindy" w:date="2022-02-03T15:57:00Z"/>
              </w:rPr>
            </w:pPr>
            <w:ins w:id="351" w:author="ROBERT Cindy" w:date="2022-02-03T15:57:00Z">
              <w:r>
                <w:t>US</w:t>
              </w:r>
            </w:ins>
          </w:p>
        </w:tc>
      </w:tr>
      <w:tr w:rsidR="00414EC1" w14:paraId="12C6F637" w14:textId="0CC71D46" w:rsidTr="00414EC1">
        <w:tc>
          <w:tcPr>
            <w:tcW w:w="593" w:type="dxa"/>
            <w:tcPrChange w:id="352" w:author="ROBERT Cindy" w:date="2022-02-03T15:57:00Z">
              <w:tcPr>
                <w:tcW w:w="699" w:type="dxa"/>
                <w:gridSpan w:val="2"/>
              </w:tcPr>
            </w:tcPrChange>
          </w:tcPr>
          <w:p w14:paraId="4B484DC1" w14:textId="346CEEAE" w:rsidR="00414EC1" w:rsidRDefault="00414EC1" w:rsidP="00280B47">
            <w:ins w:id="353" w:author="MORSCH Daniela" w:date="2022-02-02T17:28:00Z">
              <w:r>
                <w:t>EP-</w:t>
              </w:r>
            </w:ins>
            <w:r w:rsidR="002844FE">
              <w:t>00</w:t>
            </w:r>
            <w:ins w:id="354" w:author="MORSCH Daniela" w:date="2022-02-02T17:28:00Z">
              <w:r>
                <w:t>1</w:t>
              </w:r>
            </w:ins>
          </w:p>
        </w:tc>
        <w:tc>
          <w:tcPr>
            <w:tcW w:w="2179" w:type="dxa"/>
            <w:tcPrChange w:id="355" w:author="ROBERT Cindy" w:date="2022-02-03T15:57:00Z">
              <w:tcPr>
                <w:tcW w:w="3080" w:type="dxa"/>
                <w:gridSpan w:val="2"/>
              </w:tcPr>
            </w:tcPrChange>
          </w:tcPr>
          <w:p w14:paraId="2FDBBE34" w14:textId="6A5861D4" w:rsidR="00414EC1" w:rsidRDefault="00414EC1" w:rsidP="00280B47">
            <w:r>
              <w:t>Modification des informations du contact - ROBI</w:t>
            </w:r>
          </w:p>
        </w:tc>
        <w:tc>
          <w:tcPr>
            <w:tcW w:w="1777" w:type="dxa"/>
            <w:tcPrChange w:id="356" w:author="ROBERT Cindy" w:date="2022-02-03T15:57:00Z">
              <w:tcPr>
                <w:tcW w:w="1777" w:type="dxa"/>
                <w:gridSpan w:val="2"/>
              </w:tcPr>
            </w:tcPrChange>
          </w:tcPr>
          <w:p w14:paraId="0B9C3A07" w14:textId="77777777" w:rsidR="00414EC1" w:rsidRDefault="00414EC1" w:rsidP="00F87D04">
            <w:pPr>
              <w:pStyle w:val="Paragraphedeliste"/>
              <w:ind w:left="0"/>
            </w:pPr>
            <w:r>
              <w:t>Prénom</w:t>
            </w:r>
          </w:p>
          <w:p w14:paraId="522FADF2" w14:textId="77777777" w:rsidR="00414EC1" w:rsidRDefault="00414EC1" w:rsidP="00337D3C">
            <w:pPr>
              <w:pStyle w:val="Paragraphedeliste"/>
              <w:ind w:left="0"/>
            </w:pPr>
            <w:r>
              <w:t xml:space="preserve">Nom </w:t>
            </w:r>
          </w:p>
          <w:p w14:paraId="12A37B8C" w14:textId="0776D758" w:rsidR="00414EC1" w:rsidRDefault="00414EC1" w:rsidP="00337D3C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802" w:type="dxa"/>
            <w:tcPrChange w:id="357" w:author="ROBERT Cindy" w:date="2022-02-03T15:57:00Z">
              <w:tcPr>
                <w:tcW w:w="3506" w:type="dxa"/>
                <w:gridSpan w:val="2"/>
              </w:tcPr>
            </w:tcPrChange>
          </w:tcPr>
          <w:p w14:paraId="24C77457" w14:textId="2152189D" w:rsidR="00414EC1" w:rsidRPr="00DD2164" w:rsidRDefault="00414EC1" w:rsidP="00280B47">
            <w:r>
              <w:t>Lorsque la fiche prospect provient de l’origine ROBI alors les champs : prénom, nom et département ne peuvent pas être modifiés. Ils sont grisés</w:t>
            </w:r>
          </w:p>
        </w:tc>
        <w:tc>
          <w:tcPr>
            <w:tcW w:w="1711" w:type="dxa"/>
            <w:tcPrChange w:id="358" w:author="ROBERT Cindy" w:date="2022-02-03T15:57:00Z">
              <w:tcPr>
                <w:tcW w:w="3506" w:type="dxa"/>
              </w:tcPr>
            </w:tcPrChange>
          </w:tcPr>
          <w:p w14:paraId="4DBAB243" w14:textId="77777777" w:rsidR="00414EC1" w:rsidRDefault="00414EC1" w:rsidP="00280B47">
            <w:pPr>
              <w:rPr>
                <w:ins w:id="359" w:author="ROBERT Cindy" w:date="2022-02-03T15:57:00Z"/>
              </w:rPr>
            </w:pPr>
          </w:p>
        </w:tc>
      </w:tr>
      <w:tr w:rsidR="00414EC1" w14:paraId="4779A8EB" w14:textId="05E02874" w:rsidTr="00414EC1">
        <w:tc>
          <w:tcPr>
            <w:tcW w:w="593" w:type="dxa"/>
            <w:tcPrChange w:id="360" w:author="ROBERT Cindy" w:date="2022-02-03T15:57:00Z">
              <w:tcPr>
                <w:tcW w:w="699" w:type="dxa"/>
                <w:gridSpan w:val="2"/>
              </w:tcPr>
            </w:tcPrChange>
          </w:tcPr>
          <w:p w14:paraId="1B33A24A" w14:textId="6547AAC8" w:rsidR="00414EC1" w:rsidRDefault="00414EC1" w:rsidP="00856A72">
            <w:ins w:id="361" w:author="MORSCH Daniela" w:date="2022-02-02T17:29:00Z">
              <w:r>
                <w:t>EP-</w:t>
              </w:r>
            </w:ins>
            <w:r w:rsidR="002844FE">
              <w:t>00</w:t>
            </w:r>
            <w:ins w:id="362" w:author="MORSCH Daniela" w:date="2022-02-02T17:29:00Z">
              <w:r>
                <w:t>2</w:t>
              </w:r>
            </w:ins>
          </w:p>
        </w:tc>
        <w:tc>
          <w:tcPr>
            <w:tcW w:w="2179" w:type="dxa"/>
            <w:tcPrChange w:id="363" w:author="ROBERT Cindy" w:date="2022-02-03T15:57:00Z">
              <w:tcPr>
                <w:tcW w:w="3080" w:type="dxa"/>
                <w:gridSpan w:val="2"/>
              </w:tcPr>
            </w:tcPrChange>
          </w:tcPr>
          <w:p w14:paraId="26E5AD0D" w14:textId="621B5CD4" w:rsidR="00414EC1" w:rsidRDefault="00414EC1" w:rsidP="00856A72">
            <w:r>
              <w:t>Modification des informations du contact - ascendant</w:t>
            </w:r>
          </w:p>
        </w:tc>
        <w:tc>
          <w:tcPr>
            <w:tcW w:w="1777" w:type="dxa"/>
            <w:tcPrChange w:id="364" w:author="ROBERT Cindy" w:date="2022-02-03T15:57:00Z">
              <w:tcPr>
                <w:tcW w:w="1777" w:type="dxa"/>
                <w:gridSpan w:val="2"/>
              </w:tcPr>
            </w:tcPrChange>
          </w:tcPr>
          <w:p w14:paraId="505F830A" w14:textId="77777777" w:rsidR="00414EC1" w:rsidRDefault="00414EC1" w:rsidP="00F87D04">
            <w:pPr>
              <w:pStyle w:val="Paragraphedeliste"/>
              <w:ind w:left="0"/>
            </w:pPr>
            <w:r>
              <w:t>Prénom</w:t>
            </w:r>
          </w:p>
          <w:p w14:paraId="7B32FF28" w14:textId="77777777" w:rsidR="00414EC1" w:rsidRDefault="00414EC1" w:rsidP="00337D3C">
            <w:pPr>
              <w:pStyle w:val="Paragraphedeliste"/>
              <w:ind w:left="0"/>
            </w:pPr>
            <w:r>
              <w:t xml:space="preserve">Nom </w:t>
            </w:r>
          </w:p>
          <w:p w14:paraId="542CA017" w14:textId="6E738A47" w:rsidR="00414EC1" w:rsidRDefault="00414EC1" w:rsidP="00337D3C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802" w:type="dxa"/>
            <w:tcPrChange w:id="365" w:author="ROBERT Cindy" w:date="2022-02-03T15:57:00Z">
              <w:tcPr>
                <w:tcW w:w="3506" w:type="dxa"/>
                <w:gridSpan w:val="2"/>
              </w:tcPr>
            </w:tcPrChange>
          </w:tcPr>
          <w:p w14:paraId="4F06806D" w14:textId="6C2D2170" w:rsidR="00414EC1" w:rsidRDefault="00414EC1" w:rsidP="00856A72">
            <w:r>
              <w:t>Lorsque la fiche prospect provient de l’origine ascendant alors les champs : prénom, nom et département peuvent être modifiés</w:t>
            </w:r>
          </w:p>
        </w:tc>
        <w:tc>
          <w:tcPr>
            <w:tcW w:w="1711" w:type="dxa"/>
            <w:tcPrChange w:id="366" w:author="ROBERT Cindy" w:date="2022-02-03T15:57:00Z">
              <w:tcPr>
                <w:tcW w:w="3506" w:type="dxa"/>
              </w:tcPr>
            </w:tcPrChange>
          </w:tcPr>
          <w:p w14:paraId="037C9D78" w14:textId="77777777" w:rsidR="00414EC1" w:rsidRDefault="00414EC1" w:rsidP="00856A72">
            <w:pPr>
              <w:rPr>
                <w:ins w:id="367" w:author="ROBERT Cindy" w:date="2022-02-03T15:57:00Z"/>
              </w:rPr>
            </w:pPr>
          </w:p>
        </w:tc>
      </w:tr>
      <w:tr w:rsidR="00414EC1" w14:paraId="2ECD1769" w14:textId="0D611F49" w:rsidTr="00414EC1">
        <w:tc>
          <w:tcPr>
            <w:tcW w:w="593" w:type="dxa"/>
            <w:tcPrChange w:id="368" w:author="ROBERT Cindy" w:date="2022-02-03T15:57:00Z">
              <w:tcPr>
                <w:tcW w:w="699" w:type="dxa"/>
                <w:gridSpan w:val="2"/>
              </w:tcPr>
            </w:tcPrChange>
          </w:tcPr>
          <w:p w14:paraId="687D1F44" w14:textId="1D100ABA" w:rsidR="00414EC1" w:rsidRDefault="00414EC1" w:rsidP="001821F8">
            <w:ins w:id="369" w:author="MORSCH Daniela" w:date="2022-02-02T17:29:00Z">
              <w:r>
                <w:t>EP-</w:t>
              </w:r>
            </w:ins>
            <w:r w:rsidR="002844FE">
              <w:t>00</w:t>
            </w:r>
            <w:ins w:id="370" w:author="MORSCH Daniela" w:date="2022-02-02T17:29:00Z">
              <w:r>
                <w:t>3</w:t>
              </w:r>
            </w:ins>
          </w:p>
        </w:tc>
        <w:tc>
          <w:tcPr>
            <w:tcW w:w="2179" w:type="dxa"/>
            <w:tcPrChange w:id="371" w:author="ROBERT Cindy" w:date="2022-02-03T15:57:00Z">
              <w:tcPr>
                <w:tcW w:w="3080" w:type="dxa"/>
                <w:gridSpan w:val="2"/>
              </w:tcPr>
            </w:tcPrChange>
          </w:tcPr>
          <w:p w14:paraId="23256B24" w14:textId="3853EA57" w:rsidR="00414EC1" w:rsidRDefault="00414EC1" w:rsidP="001821F8">
            <w:r>
              <w:t>Modification des informations du contact - collaborateur</w:t>
            </w:r>
          </w:p>
        </w:tc>
        <w:tc>
          <w:tcPr>
            <w:tcW w:w="1777" w:type="dxa"/>
            <w:tcPrChange w:id="372" w:author="ROBERT Cindy" w:date="2022-02-03T15:57:00Z">
              <w:tcPr>
                <w:tcW w:w="1777" w:type="dxa"/>
                <w:gridSpan w:val="2"/>
              </w:tcPr>
            </w:tcPrChange>
          </w:tcPr>
          <w:p w14:paraId="5E2A2C98" w14:textId="77777777" w:rsidR="00414EC1" w:rsidRDefault="00414EC1" w:rsidP="00F87D04">
            <w:pPr>
              <w:pStyle w:val="Paragraphedeliste"/>
              <w:ind w:left="0"/>
            </w:pPr>
            <w:r>
              <w:t>Prénom</w:t>
            </w:r>
          </w:p>
          <w:p w14:paraId="12FDAD2C" w14:textId="77777777" w:rsidR="00414EC1" w:rsidRDefault="00414EC1" w:rsidP="00337D3C">
            <w:pPr>
              <w:pStyle w:val="Paragraphedeliste"/>
              <w:ind w:left="0"/>
            </w:pPr>
            <w:r>
              <w:t xml:space="preserve">Nom </w:t>
            </w:r>
          </w:p>
          <w:p w14:paraId="6D8C0C15" w14:textId="28E91E51" w:rsidR="00414EC1" w:rsidRDefault="00414EC1" w:rsidP="00337D3C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802" w:type="dxa"/>
            <w:tcPrChange w:id="373" w:author="ROBERT Cindy" w:date="2022-02-03T15:57:00Z">
              <w:tcPr>
                <w:tcW w:w="3506" w:type="dxa"/>
                <w:gridSpan w:val="2"/>
              </w:tcPr>
            </w:tcPrChange>
          </w:tcPr>
          <w:p w14:paraId="30B870D3" w14:textId="358FE411" w:rsidR="00414EC1" w:rsidRDefault="00414EC1" w:rsidP="001821F8">
            <w:r>
              <w:t>Lorsque la fiche prospect provient de l’origine collaborateur alors les champs : prénom, nom et département peuvent être modifiés</w:t>
            </w:r>
          </w:p>
        </w:tc>
        <w:tc>
          <w:tcPr>
            <w:tcW w:w="1711" w:type="dxa"/>
            <w:tcPrChange w:id="374" w:author="ROBERT Cindy" w:date="2022-02-03T15:57:00Z">
              <w:tcPr>
                <w:tcW w:w="3506" w:type="dxa"/>
              </w:tcPr>
            </w:tcPrChange>
          </w:tcPr>
          <w:p w14:paraId="61F9DFF3" w14:textId="77777777" w:rsidR="00414EC1" w:rsidRDefault="00414EC1" w:rsidP="001821F8">
            <w:pPr>
              <w:rPr>
                <w:ins w:id="375" w:author="ROBERT Cindy" w:date="2022-02-03T15:57:00Z"/>
              </w:rPr>
            </w:pPr>
          </w:p>
        </w:tc>
      </w:tr>
      <w:tr w:rsidR="00414EC1" w14:paraId="6F01DD33" w14:textId="1EAD8386" w:rsidTr="00414EC1">
        <w:tc>
          <w:tcPr>
            <w:tcW w:w="593" w:type="dxa"/>
            <w:tcPrChange w:id="376" w:author="ROBERT Cindy" w:date="2022-02-03T15:57:00Z">
              <w:tcPr>
                <w:tcW w:w="699" w:type="dxa"/>
                <w:gridSpan w:val="2"/>
              </w:tcPr>
            </w:tcPrChange>
          </w:tcPr>
          <w:p w14:paraId="640053AF" w14:textId="20CB1A2D" w:rsidR="00414EC1" w:rsidRDefault="00414EC1" w:rsidP="009D018D">
            <w:ins w:id="377" w:author="MORSCH Daniela" w:date="2022-02-02T17:29:00Z">
              <w:r>
                <w:t>EP-</w:t>
              </w:r>
            </w:ins>
            <w:r w:rsidR="002844FE">
              <w:t>00</w:t>
            </w:r>
            <w:ins w:id="378" w:author="MORSCH Daniela" w:date="2022-02-02T17:29:00Z">
              <w:r>
                <w:t>4</w:t>
              </w:r>
            </w:ins>
          </w:p>
        </w:tc>
        <w:tc>
          <w:tcPr>
            <w:tcW w:w="2179" w:type="dxa"/>
            <w:tcPrChange w:id="379" w:author="ROBERT Cindy" w:date="2022-02-03T15:57:00Z">
              <w:tcPr>
                <w:tcW w:w="3080" w:type="dxa"/>
                <w:gridSpan w:val="2"/>
              </w:tcPr>
            </w:tcPrChange>
          </w:tcPr>
          <w:p w14:paraId="7B975708" w14:textId="0E29C81D" w:rsidR="00414EC1" w:rsidRDefault="00414EC1" w:rsidP="009D018D">
            <w:r>
              <w:t>Modification des informations du contact - annuaire</w:t>
            </w:r>
          </w:p>
        </w:tc>
        <w:tc>
          <w:tcPr>
            <w:tcW w:w="1777" w:type="dxa"/>
            <w:tcPrChange w:id="380" w:author="ROBERT Cindy" w:date="2022-02-03T15:57:00Z">
              <w:tcPr>
                <w:tcW w:w="1777" w:type="dxa"/>
                <w:gridSpan w:val="2"/>
              </w:tcPr>
            </w:tcPrChange>
          </w:tcPr>
          <w:p w14:paraId="4EC6E372" w14:textId="77777777" w:rsidR="00414EC1" w:rsidRDefault="00414EC1" w:rsidP="00F87D04">
            <w:pPr>
              <w:pStyle w:val="Paragraphedeliste"/>
              <w:ind w:left="0"/>
            </w:pPr>
            <w:r>
              <w:t>Prénom</w:t>
            </w:r>
          </w:p>
          <w:p w14:paraId="3F106667" w14:textId="77777777" w:rsidR="00414EC1" w:rsidRDefault="00414EC1" w:rsidP="00337D3C">
            <w:pPr>
              <w:pStyle w:val="Paragraphedeliste"/>
              <w:ind w:left="0"/>
            </w:pPr>
            <w:r>
              <w:t xml:space="preserve">Nom </w:t>
            </w:r>
          </w:p>
          <w:p w14:paraId="77F2D4C6" w14:textId="73355D06" w:rsidR="00414EC1" w:rsidRDefault="00414EC1" w:rsidP="00337D3C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802" w:type="dxa"/>
            <w:tcPrChange w:id="381" w:author="ROBERT Cindy" w:date="2022-02-03T15:57:00Z">
              <w:tcPr>
                <w:tcW w:w="3506" w:type="dxa"/>
                <w:gridSpan w:val="2"/>
              </w:tcPr>
            </w:tcPrChange>
          </w:tcPr>
          <w:p w14:paraId="39D9AE56" w14:textId="5E4C9F09" w:rsidR="00414EC1" w:rsidRDefault="00414EC1" w:rsidP="009D018D">
            <w:r>
              <w:t>Lorsque la fiche prospect provient de l’origine annuaire alors les champs : prénom, nom et département peuvent être modifiés</w:t>
            </w:r>
          </w:p>
        </w:tc>
        <w:tc>
          <w:tcPr>
            <w:tcW w:w="1711" w:type="dxa"/>
            <w:tcPrChange w:id="382" w:author="ROBERT Cindy" w:date="2022-02-03T15:57:00Z">
              <w:tcPr>
                <w:tcW w:w="3506" w:type="dxa"/>
              </w:tcPr>
            </w:tcPrChange>
          </w:tcPr>
          <w:p w14:paraId="019B6933" w14:textId="77777777" w:rsidR="00414EC1" w:rsidRDefault="00414EC1" w:rsidP="009D018D">
            <w:pPr>
              <w:rPr>
                <w:ins w:id="383" w:author="ROBERT Cindy" w:date="2022-02-03T15:57:00Z"/>
              </w:rPr>
            </w:pPr>
          </w:p>
        </w:tc>
      </w:tr>
      <w:tr w:rsidR="00414EC1" w14:paraId="07863D90" w14:textId="48775E04" w:rsidTr="00414EC1">
        <w:tc>
          <w:tcPr>
            <w:tcW w:w="593" w:type="dxa"/>
            <w:tcPrChange w:id="384" w:author="ROBERT Cindy" w:date="2022-02-03T15:57:00Z">
              <w:tcPr>
                <w:tcW w:w="699" w:type="dxa"/>
                <w:gridSpan w:val="2"/>
              </w:tcPr>
            </w:tcPrChange>
          </w:tcPr>
          <w:p w14:paraId="4C0A8B0D" w14:textId="6DD0EE9F" w:rsidR="00414EC1" w:rsidRDefault="00414EC1" w:rsidP="00C1406C">
            <w:ins w:id="385" w:author="MORSCH Daniela" w:date="2022-02-02T17:29:00Z">
              <w:r>
                <w:t>EP-</w:t>
              </w:r>
            </w:ins>
            <w:r w:rsidR="002844FE">
              <w:t>00</w:t>
            </w:r>
            <w:ins w:id="386" w:author="MORSCH Daniela" w:date="2022-02-02T17:29:00Z">
              <w:r>
                <w:t>5</w:t>
              </w:r>
            </w:ins>
          </w:p>
        </w:tc>
        <w:tc>
          <w:tcPr>
            <w:tcW w:w="2179" w:type="dxa"/>
            <w:tcPrChange w:id="387" w:author="ROBERT Cindy" w:date="2022-02-03T15:57:00Z">
              <w:tcPr>
                <w:tcW w:w="3080" w:type="dxa"/>
                <w:gridSpan w:val="2"/>
              </w:tcPr>
            </w:tcPrChange>
          </w:tcPr>
          <w:p w14:paraId="4B855A66" w14:textId="3A104050" w:rsidR="00414EC1" w:rsidRDefault="00414EC1" w:rsidP="00C1406C">
            <w:r>
              <w:t xml:space="preserve">Modification des informations du contact - </w:t>
            </w:r>
            <w:proofErr w:type="spellStart"/>
            <w:r>
              <w:t>viatrajectoire</w:t>
            </w:r>
            <w:proofErr w:type="spellEnd"/>
          </w:p>
        </w:tc>
        <w:tc>
          <w:tcPr>
            <w:tcW w:w="1777" w:type="dxa"/>
            <w:tcPrChange w:id="388" w:author="ROBERT Cindy" w:date="2022-02-03T15:57:00Z">
              <w:tcPr>
                <w:tcW w:w="1777" w:type="dxa"/>
                <w:gridSpan w:val="2"/>
              </w:tcPr>
            </w:tcPrChange>
          </w:tcPr>
          <w:p w14:paraId="38E281A2" w14:textId="77777777" w:rsidR="00414EC1" w:rsidRDefault="00414EC1" w:rsidP="00F87D04">
            <w:pPr>
              <w:pStyle w:val="Paragraphedeliste"/>
              <w:ind w:left="0"/>
            </w:pPr>
            <w:r>
              <w:t>Prénom</w:t>
            </w:r>
          </w:p>
          <w:p w14:paraId="6493EDBB" w14:textId="77777777" w:rsidR="00414EC1" w:rsidRDefault="00414EC1" w:rsidP="00337D3C">
            <w:pPr>
              <w:pStyle w:val="Paragraphedeliste"/>
              <w:ind w:left="0"/>
            </w:pPr>
            <w:r>
              <w:t xml:space="preserve">Nom </w:t>
            </w:r>
          </w:p>
          <w:p w14:paraId="55E9CB60" w14:textId="1A1407FC" w:rsidR="00414EC1" w:rsidRDefault="00414EC1" w:rsidP="00337D3C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802" w:type="dxa"/>
            <w:tcPrChange w:id="389" w:author="ROBERT Cindy" w:date="2022-02-03T15:57:00Z">
              <w:tcPr>
                <w:tcW w:w="3506" w:type="dxa"/>
                <w:gridSpan w:val="2"/>
              </w:tcPr>
            </w:tcPrChange>
          </w:tcPr>
          <w:p w14:paraId="712B8755" w14:textId="77777777" w:rsidR="00414EC1" w:rsidRDefault="00414EC1" w:rsidP="00C1406C">
            <w:pPr>
              <w:rPr>
                <w:ins w:id="390" w:author="ROBERT Cindy" w:date="2022-01-31T16:53:00Z"/>
              </w:rPr>
            </w:pPr>
            <w:commentRangeStart w:id="391"/>
            <w:r>
              <w:t xml:space="preserve">Lorsque la fiche prospect provient de l’origine </w:t>
            </w:r>
            <w:proofErr w:type="spellStart"/>
            <w:r>
              <w:t>viatrajectoire</w:t>
            </w:r>
            <w:proofErr w:type="spellEnd"/>
            <w:r>
              <w:t xml:space="preserve"> alors les champs : prénom, nom et département peuvent être modifiés</w:t>
            </w:r>
            <w:commentRangeEnd w:id="391"/>
            <w:r>
              <w:rPr>
                <w:rStyle w:val="Marquedecommentaire"/>
              </w:rPr>
              <w:commentReference w:id="391"/>
            </w:r>
          </w:p>
          <w:p w14:paraId="052C174B" w14:textId="0B7FDBF8" w:rsidR="00414EC1" w:rsidRDefault="00414EC1" w:rsidP="007B26A9">
            <w:pPr>
              <w:pStyle w:val="Paragraphedeliste"/>
              <w:numPr>
                <w:ilvl w:val="0"/>
                <w:numId w:val="42"/>
              </w:numPr>
            </w:pPr>
            <w:ins w:id="392" w:author="ROBERT Cindy" w:date="2022-01-31T16:53:00Z">
              <w:r>
                <w:t>Nouvelle règle : modifications impossible</w:t>
              </w:r>
            </w:ins>
          </w:p>
        </w:tc>
        <w:tc>
          <w:tcPr>
            <w:tcW w:w="1711" w:type="dxa"/>
            <w:tcPrChange w:id="393" w:author="ROBERT Cindy" w:date="2022-02-03T15:57:00Z">
              <w:tcPr>
                <w:tcW w:w="3506" w:type="dxa"/>
              </w:tcPr>
            </w:tcPrChange>
          </w:tcPr>
          <w:p w14:paraId="265E9E04" w14:textId="77777777" w:rsidR="00414EC1" w:rsidRDefault="00414EC1" w:rsidP="00C1406C">
            <w:pPr>
              <w:rPr>
                <w:ins w:id="394" w:author="ROBERT Cindy" w:date="2022-02-03T15:57:00Z"/>
              </w:rPr>
            </w:pPr>
          </w:p>
        </w:tc>
      </w:tr>
      <w:tr w:rsidR="00414EC1" w14:paraId="54084B2A" w14:textId="2A618ED7" w:rsidTr="00414EC1">
        <w:tc>
          <w:tcPr>
            <w:tcW w:w="593" w:type="dxa"/>
            <w:tcPrChange w:id="395" w:author="ROBERT Cindy" w:date="2022-02-03T15:57:00Z">
              <w:tcPr>
                <w:tcW w:w="699" w:type="dxa"/>
                <w:gridSpan w:val="2"/>
              </w:tcPr>
            </w:tcPrChange>
          </w:tcPr>
          <w:p w14:paraId="0BD9609D" w14:textId="769A5D72" w:rsidR="00414EC1" w:rsidRDefault="00414EC1" w:rsidP="00EE7930">
            <w:ins w:id="396" w:author="MORSCH Daniela" w:date="2022-02-02T17:29:00Z">
              <w:r>
                <w:t>EP-</w:t>
              </w:r>
            </w:ins>
            <w:r w:rsidR="002844FE">
              <w:t>00</w:t>
            </w:r>
            <w:ins w:id="397" w:author="MORSCH Daniela" w:date="2022-02-02T17:29:00Z">
              <w:r>
                <w:t>6</w:t>
              </w:r>
            </w:ins>
          </w:p>
        </w:tc>
        <w:tc>
          <w:tcPr>
            <w:tcW w:w="2179" w:type="dxa"/>
            <w:tcPrChange w:id="398" w:author="ROBERT Cindy" w:date="2022-02-03T15:57:00Z">
              <w:tcPr>
                <w:tcW w:w="3080" w:type="dxa"/>
                <w:gridSpan w:val="2"/>
              </w:tcPr>
            </w:tcPrChange>
          </w:tcPr>
          <w:p w14:paraId="2D5C0FCC" w14:textId="76C354F3" w:rsidR="00414EC1" w:rsidRDefault="00414EC1" w:rsidP="00EE7930">
            <w:r>
              <w:t>Modification des informations du contact - internet</w:t>
            </w:r>
          </w:p>
        </w:tc>
        <w:tc>
          <w:tcPr>
            <w:tcW w:w="1777" w:type="dxa"/>
            <w:tcPrChange w:id="399" w:author="ROBERT Cindy" w:date="2022-02-03T15:57:00Z">
              <w:tcPr>
                <w:tcW w:w="1777" w:type="dxa"/>
                <w:gridSpan w:val="2"/>
              </w:tcPr>
            </w:tcPrChange>
          </w:tcPr>
          <w:p w14:paraId="21FBC015" w14:textId="77777777" w:rsidR="00414EC1" w:rsidRDefault="00414EC1" w:rsidP="00F87D04">
            <w:pPr>
              <w:pStyle w:val="Paragraphedeliste"/>
              <w:ind w:left="0"/>
            </w:pPr>
            <w:r>
              <w:t>Prénom</w:t>
            </w:r>
          </w:p>
          <w:p w14:paraId="52049CB3" w14:textId="77777777" w:rsidR="00414EC1" w:rsidRDefault="00414EC1" w:rsidP="00337D3C">
            <w:pPr>
              <w:pStyle w:val="Paragraphedeliste"/>
              <w:ind w:left="0"/>
            </w:pPr>
            <w:r>
              <w:t xml:space="preserve">Nom </w:t>
            </w:r>
          </w:p>
          <w:p w14:paraId="3FD6D7C1" w14:textId="15FC6C47" w:rsidR="00414EC1" w:rsidRDefault="00414EC1" w:rsidP="00337D3C">
            <w:pPr>
              <w:pStyle w:val="Paragraphedeliste"/>
              <w:ind w:left="0"/>
            </w:pPr>
            <w:r>
              <w:t>Département</w:t>
            </w:r>
          </w:p>
        </w:tc>
        <w:tc>
          <w:tcPr>
            <w:tcW w:w="2802" w:type="dxa"/>
            <w:tcPrChange w:id="400" w:author="ROBERT Cindy" w:date="2022-02-03T15:57:00Z">
              <w:tcPr>
                <w:tcW w:w="3506" w:type="dxa"/>
                <w:gridSpan w:val="2"/>
              </w:tcPr>
            </w:tcPrChange>
          </w:tcPr>
          <w:p w14:paraId="301FEE5E" w14:textId="0F3AB555" w:rsidR="00414EC1" w:rsidRDefault="00414EC1" w:rsidP="00EE7930">
            <w:r>
              <w:t xml:space="preserve">Lorsque la fiche prospect provient de l’origine internet alors les champs : prénom, nom et département ne </w:t>
            </w:r>
            <w:r>
              <w:lastRenderedPageBreak/>
              <w:t>peuvent pas être modifiés. Ils sont grisés</w:t>
            </w:r>
          </w:p>
        </w:tc>
        <w:tc>
          <w:tcPr>
            <w:tcW w:w="1711" w:type="dxa"/>
            <w:tcPrChange w:id="401" w:author="ROBERT Cindy" w:date="2022-02-03T15:57:00Z">
              <w:tcPr>
                <w:tcW w:w="3506" w:type="dxa"/>
              </w:tcPr>
            </w:tcPrChange>
          </w:tcPr>
          <w:p w14:paraId="7BB1A22C" w14:textId="77777777" w:rsidR="00414EC1" w:rsidRDefault="00414EC1" w:rsidP="00EE7930">
            <w:pPr>
              <w:rPr>
                <w:ins w:id="402" w:author="ROBERT Cindy" w:date="2022-02-03T15:57:00Z"/>
              </w:rPr>
            </w:pPr>
          </w:p>
        </w:tc>
      </w:tr>
      <w:tr w:rsidR="00414EC1" w14:paraId="6A4F7DB9" w14:textId="525F5395" w:rsidTr="00414EC1">
        <w:tc>
          <w:tcPr>
            <w:tcW w:w="593" w:type="dxa"/>
            <w:tcPrChange w:id="403" w:author="ROBERT Cindy" w:date="2022-02-03T15:57:00Z">
              <w:tcPr>
                <w:tcW w:w="699" w:type="dxa"/>
                <w:gridSpan w:val="2"/>
              </w:tcPr>
            </w:tcPrChange>
          </w:tcPr>
          <w:p w14:paraId="09E1D647" w14:textId="659EBE9F" w:rsidR="00414EC1" w:rsidRDefault="00414EC1" w:rsidP="00EE7930">
            <w:ins w:id="404" w:author="MORSCH Daniela" w:date="2022-02-02T17:29:00Z">
              <w:r>
                <w:t>EP-</w:t>
              </w:r>
            </w:ins>
            <w:r w:rsidR="002844FE">
              <w:t>00</w:t>
            </w:r>
            <w:ins w:id="405" w:author="MORSCH Daniela" w:date="2022-02-02T17:29:00Z">
              <w:r>
                <w:t>7</w:t>
              </w:r>
            </w:ins>
          </w:p>
        </w:tc>
        <w:tc>
          <w:tcPr>
            <w:tcW w:w="2179" w:type="dxa"/>
            <w:tcPrChange w:id="406" w:author="ROBERT Cindy" w:date="2022-02-03T15:57:00Z">
              <w:tcPr>
                <w:tcW w:w="3080" w:type="dxa"/>
                <w:gridSpan w:val="2"/>
              </w:tcPr>
            </w:tcPrChange>
          </w:tcPr>
          <w:p w14:paraId="37E60F46" w14:textId="1937068E" w:rsidR="00414EC1" w:rsidRDefault="00414EC1" w:rsidP="00EE7930">
            <w:r>
              <w:t>Suppression d’un interlocuteur</w:t>
            </w:r>
          </w:p>
        </w:tc>
        <w:tc>
          <w:tcPr>
            <w:tcW w:w="1777" w:type="dxa"/>
            <w:tcPrChange w:id="407" w:author="ROBERT Cindy" w:date="2022-02-03T15:57:00Z">
              <w:tcPr>
                <w:tcW w:w="1777" w:type="dxa"/>
                <w:gridSpan w:val="2"/>
              </w:tcPr>
            </w:tcPrChange>
          </w:tcPr>
          <w:p w14:paraId="0FE4D416" w14:textId="21BBA04F" w:rsidR="00414EC1" w:rsidRDefault="00414EC1" w:rsidP="00337D3C">
            <w:pPr>
              <w:pStyle w:val="Paragraphedeliste"/>
              <w:ind w:left="0"/>
            </w:pPr>
            <w:r>
              <w:t>Interlocuteur</w:t>
            </w:r>
          </w:p>
        </w:tc>
        <w:tc>
          <w:tcPr>
            <w:tcW w:w="2802" w:type="dxa"/>
            <w:tcPrChange w:id="408" w:author="ROBERT Cindy" w:date="2022-02-03T15:57:00Z">
              <w:tcPr>
                <w:tcW w:w="3506" w:type="dxa"/>
                <w:gridSpan w:val="2"/>
              </w:tcPr>
            </w:tcPrChange>
          </w:tcPr>
          <w:p w14:paraId="1C3FB998" w14:textId="77777777" w:rsidR="00414EC1" w:rsidRDefault="00414EC1" w:rsidP="00EE7930">
            <w:pPr>
              <w:rPr>
                <w:ins w:id="409" w:author="MORSCH Daniela" w:date="2022-02-03T10:04:00Z"/>
              </w:rPr>
            </w:pPr>
            <w:r>
              <w:t>Lors de l’édition de la fiche prospect, le bouton « supprimer » ne s’affiche que pour les interlocuteurs non principa</w:t>
            </w:r>
            <w:ins w:id="410" w:author="MORSCH Daniela" w:date="2022-01-31T12:08:00Z">
              <w:r>
                <w:t>ux</w:t>
              </w:r>
            </w:ins>
            <w:del w:id="411" w:author="MORSCH Daniela" w:date="2022-01-31T12:08:00Z">
              <w:r w:rsidDel="00337D3C">
                <w:delText>les</w:delText>
              </w:r>
            </w:del>
          </w:p>
          <w:p w14:paraId="58A919CC" w14:textId="2C08525E" w:rsidR="00414EC1" w:rsidRDefault="00414EC1" w:rsidP="00EE7930">
            <w:ins w:id="412" w:author="MORSCH Daniela" w:date="2022-02-03T10:04:00Z">
              <w:r>
                <w:t xml:space="preserve">NB, l’interlocuteur supprimé peut être réactivé </w:t>
              </w:r>
            </w:ins>
            <w:ins w:id="413" w:author="MORSCH Daniela" w:date="2022-02-03T10:05:00Z">
              <w:r>
                <w:t>via la console de gestion des interlocuteurs supprimés</w:t>
              </w:r>
            </w:ins>
          </w:p>
        </w:tc>
        <w:tc>
          <w:tcPr>
            <w:tcW w:w="1711" w:type="dxa"/>
            <w:tcPrChange w:id="414" w:author="ROBERT Cindy" w:date="2022-02-03T15:57:00Z">
              <w:tcPr>
                <w:tcW w:w="3506" w:type="dxa"/>
              </w:tcPr>
            </w:tcPrChange>
          </w:tcPr>
          <w:p w14:paraId="2E166BBF" w14:textId="77777777" w:rsidR="00414EC1" w:rsidRDefault="00414EC1" w:rsidP="00EE7930">
            <w:pPr>
              <w:rPr>
                <w:ins w:id="415" w:author="ROBERT Cindy" w:date="2022-02-03T15:57:00Z"/>
              </w:rPr>
            </w:pPr>
          </w:p>
        </w:tc>
      </w:tr>
      <w:tr w:rsidR="00414EC1" w14:paraId="0D8A4EEC" w14:textId="4205E216" w:rsidTr="00414EC1">
        <w:tc>
          <w:tcPr>
            <w:tcW w:w="593" w:type="dxa"/>
            <w:tcPrChange w:id="416" w:author="ROBERT Cindy" w:date="2022-02-03T15:57:00Z">
              <w:tcPr>
                <w:tcW w:w="699" w:type="dxa"/>
                <w:gridSpan w:val="2"/>
              </w:tcPr>
            </w:tcPrChange>
          </w:tcPr>
          <w:p w14:paraId="1671012B" w14:textId="2C12D2CF" w:rsidR="00414EC1" w:rsidRDefault="00414EC1" w:rsidP="00EE7930">
            <w:r>
              <w:t>EP-</w:t>
            </w:r>
            <w:r w:rsidR="002844FE">
              <w:t>00</w:t>
            </w:r>
            <w:r>
              <w:t>8</w:t>
            </w:r>
          </w:p>
        </w:tc>
        <w:tc>
          <w:tcPr>
            <w:tcW w:w="2179" w:type="dxa"/>
            <w:tcPrChange w:id="417" w:author="ROBERT Cindy" w:date="2022-02-03T15:57:00Z">
              <w:tcPr>
                <w:tcW w:w="3080" w:type="dxa"/>
                <w:gridSpan w:val="2"/>
              </w:tcPr>
            </w:tcPrChange>
          </w:tcPr>
          <w:p w14:paraId="08468852" w14:textId="6F4D036F" w:rsidR="00414EC1" w:rsidRDefault="00414EC1" w:rsidP="00EE7930">
            <w:r>
              <w:t>Blocage de la fiche prospect en cas d’admission</w:t>
            </w:r>
          </w:p>
        </w:tc>
        <w:tc>
          <w:tcPr>
            <w:tcW w:w="1777" w:type="dxa"/>
            <w:tcPrChange w:id="418" w:author="ROBERT Cindy" w:date="2022-02-03T15:57:00Z">
              <w:tcPr>
                <w:tcW w:w="1777" w:type="dxa"/>
                <w:gridSpan w:val="2"/>
              </w:tcPr>
            </w:tcPrChange>
          </w:tcPr>
          <w:p w14:paraId="14E86006" w14:textId="77777777" w:rsidR="00414EC1" w:rsidRDefault="00414EC1" w:rsidP="00337D3C">
            <w:pPr>
              <w:pStyle w:val="Paragraphedeliste"/>
              <w:ind w:left="0"/>
            </w:pPr>
          </w:p>
        </w:tc>
        <w:tc>
          <w:tcPr>
            <w:tcW w:w="2802" w:type="dxa"/>
            <w:tcPrChange w:id="419" w:author="ROBERT Cindy" w:date="2022-02-03T15:57:00Z">
              <w:tcPr>
                <w:tcW w:w="3506" w:type="dxa"/>
                <w:gridSpan w:val="2"/>
              </w:tcPr>
            </w:tcPrChange>
          </w:tcPr>
          <w:p w14:paraId="31B87C6E" w14:textId="4EB2E520" w:rsidR="00414EC1" w:rsidRDefault="00414EC1" w:rsidP="00EE7930">
            <w:r>
              <w:t>Si le prospect a été admis et est résident actif (statut orientation « Entrée » ou « Admis autre résidence », aucune action ni de mise à jour ne peut être faite sauf changer l’interlocuteur principal</w:t>
            </w:r>
          </w:p>
        </w:tc>
        <w:tc>
          <w:tcPr>
            <w:tcW w:w="1711" w:type="dxa"/>
            <w:tcPrChange w:id="420" w:author="ROBERT Cindy" w:date="2022-02-03T15:57:00Z">
              <w:tcPr>
                <w:tcW w:w="3506" w:type="dxa"/>
              </w:tcPr>
            </w:tcPrChange>
          </w:tcPr>
          <w:p w14:paraId="76BF3557" w14:textId="77777777" w:rsidR="00414EC1" w:rsidRDefault="00414EC1" w:rsidP="00EE7930"/>
        </w:tc>
      </w:tr>
      <w:tr w:rsidR="00414EC1" w14:paraId="0CCB2370" w14:textId="5CA0C61D" w:rsidTr="00414EC1">
        <w:tc>
          <w:tcPr>
            <w:tcW w:w="593" w:type="dxa"/>
            <w:tcPrChange w:id="421" w:author="ROBERT Cindy" w:date="2022-02-03T15:57:00Z">
              <w:tcPr>
                <w:tcW w:w="699" w:type="dxa"/>
                <w:gridSpan w:val="2"/>
              </w:tcPr>
            </w:tcPrChange>
          </w:tcPr>
          <w:p w14:paraId="13599722" w14:textId="2ABE183F" w:rsidR="00414EC1" w:rsidRDefault="00414EC1" w:rsidP="00EA56BC">
            <w:pPr>
              <w:jc w:val="center"/>
            </w:pPr>
            <w:r>
              <w:t>EP-</w:t>
            </w:r>
            <w:r w:rsidR="002844FE">
              <w:t>00</w:t>
            </w:r>
            <w:r>
              <w:t>9</w:t>
            </w:r>
          </w:p>
        </w:tc>
        <w:tc>
          <w:tcPr>
            <w:tcW w:w="2179" w:type="dxa"/>
            <w:tcPrChange w:id="422" w:author="ROBERT Cindy" w:date="2022-02-03T15:57:00Z">
              <w:tcPr>
                <w:tcW w:w="3080" w:type="dxa"/>
                <w:gridSpan w:val="2"/>
              </w:tcPr>
            </w:tcPrChange>
          </w:tcPr>
          <w:p w14:paraId="6F07BF7A" w14:textId="77777777" w:rsidR="00414EC1" w:rsidRDefault="00414EC1" w:rsidP="00EA56BC">
            <w:r>
              <w:t>Modification des champs - ROBI</w:t>
            </w:r>
          </w:p>
        </w:tc>
        <w:tc>
          <w:tcPr>
            <w:tcW w:w="1777" w:type="dxa"/>
            <w:tcPrChange w:id="423" w:author="ROBERT Cindy" w:date="2022-02-03T15:57:00Z">
              <w:tcPr>
                <w:tcW w:w="1777" w:type="dxa"/>
                <w:gridSpan w:val="2"/>
              </w:tcPr>
            </w:tcPrChange>
          </w:tcPr>
          <w:p w14:paraId="17499A24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Nom</w:t>
            </w:r>
          </w:p>
          <w:p w14:paraId="7DAB236D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Prénom</w:t>
            </w:r>
          </w:p>
          <w:p w14:paraId="297B1053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Département</w:t>
            </w:r>
          </w:p>
        </w:tc>
        <w:tc>
          <w:tcPr>
            <w:tcW w:w="2802" w:type="dxa"/>
            <w:tcPrChange w:id="424" w:author="ROBERT Cindy" w:date="2022-02-03T15:57:00Z">
              <w:tcPr>
                <w:tcW w:w="3506" w:type="dxa"/>
                <w:gridSpan w:val="2"/>
              </w:tcPr>
            </w:tcPrChange>
          </w:tcPr>
          <w:p w14:paraId="712E0037" w14:textId="77777777" w:rsidR="00414EC1" w:rsidRDefault="00414EC1" w:rsidP="00EA56BC">
            <w:r>
              <w:t>Si l’origine = ROBI alors les champs : nom, prénom et département ne peuvent pas être modifiés</w:t>
            </w:r>
          </w:p>
        </w:tc>
        <w:tc>
          <w:tcPr>
            <w:tcW w:w="1711" w:type="dxa"/>
            <w:tcPrChange w:id="425" w:author="ROBERT Cindy" w:date="2022-02-03T15:57:00Z">
              <w:tcPr>
                <w:tcW w:w="3506" w:type="dxa"/>
              </w:tcPr>
            </w:tcPrChange>
          </w:tcPr>
          <w:p w14:paraId="1EDD2AB7" w14:textId="77777777" w:rsidR="00414EC1" w:rsidRDefault="00414EC1" w:rsidP="00EA56BC">
            <w:pPr>
              <w:rPr>
                <w:ins w:id="426" w:author="ROBERT Cindy" w:date="2022-02-03T15:57:00Z"/>
              </w:rPr>
            </w:pPr>
          </w:p>
        </w:tc>
      </w:tr>
      <w:tr w:rsidR="00414EC1" w14:paraId="09E6733B" w14:textId="280D1975" w:rsidTr="00414EC1">
        <w:tc>
          <w:tcPr>
            <w:tcW w:w="593" w:type="dxa"/>
            <w:tcPrChange w:id="427" w:author="ROBERT Cindy" w:date="2022-02-03T15:57:00Z">
              <w:tcPr>
                <w:tcW w:w="699" w:type="dxa"/>
                <w:gridSpan w:val="2"/>
              </w:tcPr>
            </w:tcPrChange>
          </w:tcPr>
          <w:p w14:paraId="681B3110" w14:textId="59B4F35D" w:rsidR="00414EC1" w:rsidRDefault="00414EC1" w:rsidP="00EA56BC">
            <w:pPr>
              <w:jc w:val="center"/>
            </w:pPr>
            <w:r>
              <w:t>EP-</w:t>
            </w:r>
            <w:r w:rsidR="002844FE">
              <w:t>0</w:t>
            </w:r>
            <w:r>
              <w:t>10</w:t>
            </w:r>
          </w:p>
        </w:tc>
        <w:tc>
          <w:tcPr>
            <w:tcW w:w="2179" w:type="dxa"/>
            <w:tcPrChange w:id="428" w:author="ROBERT Cindy" w:date="2022-02-03T15:57:00Z">
              <w:tcPr>
                <w:tcW w:w="3080" w:type="dxa"/>
                <w:gridSpan w:val="2"/>
              </w:tcPr>
            </w:tcPrChange>
          </w:tcPr>
          <w:p w14:paraId="7636278C" w14:textId="77777777" w:rsidR="00414EC1" w:rsidRDefault="00414EC1" w:rsidP="00EA56BC">
            <w:r>
              <w:t>Modification des champs - internet</w:t>
            </w:r>
          </w:p>
        </w:tc>
        <w:tc>
          <w:tcPr>
            <w:tcW w:w="1777" w:type="dxa"/>
            <w:tcPrChange w:id="429" w:author="ROBERT Cindy" w:date="2022-02-03T15:57:00Z">
              <w:tcPr>
                <w:tcW w:w="1777" w:type="dxa"/>
                <w:gridSpan w:val="2"/>
              </w:tcPr>
            </w:tcPrChange>
          </w:tcPr>
          <w:p w14:paraId="169825EA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Nom</w:t>
            </w:r>
          </w:p>
          <w:p w14:paraId="65F345D1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Prénom</w:t>
            </w:r>
          </w:p>
          <w:p w14:paraId="40CA4B87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Département</w:t>
            </w:r>
          </w:p>
        </w:tc>
        <w:tc>
          <w:tcPr>
            <w:tcW w:w="2802" w:type="dxa"/>
            <w:tcPrChange w:id="430" w:author="ROBERT Cindy" w:date="2022-02-03T15:57:00Z">
              <w:tcPr>
                <w:tcW w:w="3506" w:type="dxa"/>
                <w:gridSpan w:val="2"/>
              </w:tcPr>
            </w:tcPrChange>
          </w:tcPr>
          <w:p w14:paraId="2BC04366" w14:textId="77777777" w:rsidR="00414EC1" w:rsidRDefault="00414EC1" w:rsidP="00EA56BC">
            <w:r>
              <w:t>Si l’origine = internet alors les champs : nom, prénom et département ne peuvent pas être modifiés</w:t>
            </w:r>
          </w:p>
        </w:tc>
        <w:tc>
          <w:tcPr>
            <w:tcW w:w="1711" w:type="dxa"/>
            <w:tcPrChange w:id="431" w:author="ROBERT Cindy" w:date="2022-02-03T15:57:00Z">
              <w:tcPr>
                <w:tcW w:w="3506" w:type="dxa"/>
              </w:tcPr>
            </w:tcPrChange>
          </w:tcPr>
          <w:p w14:paraId="199675FF" w14:textId="77777777" w:rsidR="00414EC1" w:rsidRDefault="00414EC1" w:rsidP="00EA56BC">
            <w:pPr>
              <w:rPr>
                <w:ins w:id="432" w:author="ROBERT Cindy" w:date="2022-02-03T15:57:00Z"/>
              </w:rPr>
            </w:pPr>
          </w:p>
        </w:tc>
      </w:tr>
      <w:tr w:rsidR="00414EC1" w14:paraId="4227C183" w14:textId="2584ACAC" w:rsidTr="00414EC1">
        <w:tc>
          <w:tcPr>
            <w:tcW w:w="593" w:type="dxa"/>
            <w:tcPrChange w:id="433" w:author="ROBERT Cindy" w:date="2022-02-03T15:57:00Z">
              <w:tcPr>
                <w:tcW w:w="699" w:type="dxa"/>
                <w:gridSpan w:val="2"/>
              </w:tcPr>
            </w:tcPrChange>
          </w:tcPr>
          <w:p w14:paraId="68DF435F" w14:textId="0DE925C2" w:rsidR="00414EC1" w:rsidRDefault="00414EC1" w:rsidP="00EA56BC">
            <w:pPr>
              <w:jc w:val="center"/>
            </w:pPr>
            <w:r>
              <w:t>EP-</w:t>
            </w:r>
            <w:r w:rsidR="002844FE">
              <w:t>0</w:t>
            </w:r>
            <w:r>
              <w:t>11</w:t>
            </w:r>
          </w:p>
        </w:tc>
        <w:tc>
          <w:tcPr>
            <w:tcW w:w="2179" w:type="dxa"/>
            <w:tcPrChange w:id="434" w:author="ROBERT Cindy" w:date="2022-02-03T15:57:00Z">
              <w:tcPr>
                <w:tcW w:w="3080" w:type="dxa"/>
                <w:gridSpan w:val="2"/>
              </w:tcPr>
            </w:tcPrChange>
          </w:tcPr>
          <w:p w14:paraId="58288268" w14:textId="77777777" w:rsidR="00414EC1" w:rsidRDefault="00414EC1" w:rsidP="00EA56BC">
            <w:r>
              <w:t xml:space="preserve">Modification des champs – </w:t>
            </w:r>
            <w:proofErr w:type="spellStart"/>
            <w:r>
              <w:t>viatrajectoire</w:t>
            </w:r>
            <w:proofErr w:type="spellEnd"/>
            <w:r>
              <w:t xml:space="preserve"> </w:t>
            </w:r>
          </w:p>
        </w:tc>
        <w:tc>
          <w:tcPr>
            <w:tcW w:w="1777" w:type="dxa"/>
            <w:tcPrChange w:id="435" w:author="ROBERT Cindy" w:date="2022-02-03T15:57:00Z">
              <w:tcPr>
                <w:tcW w:w="1777" w:type="dxa"/>
                <w:gridSpan w:val="2"/>
              </w:tcPr>
            </w:tcPrChange>
          </w:tcPr>
          <w:p w14:paraId="251FA307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Nom</w:t>
            </w:r>
          </w:p>
          <w:p w14:paraId="49BE15D0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Prénom</w:t>
            </w:r>
          </w:p>
          <w:p w14:paraId="1C57B756" w14:textId="77777777" w:rsidR="00414EC1" w:rsidRDefault="00414EC1" w:rsidP="00EA56BC">
            <w:pPr>
              <w:pStyle w:val="Paragraphedeliste"/>
              <w:numPr>
                <w:ilvl w:val="0"/>
                <w:numId w:val="37"/>
              </w:numPr>
            </w:pPr>
            <w:r>
              <w:t>Département</w:t>
            </w:r>
          </w:p>
        </w:tc>
        <w:tc>
          <w:tcPr>
            <w:tcW w:w="2802" w:type="dxa"/>
            <w:tcPrChange w:id="436" w:author="ROBERT Cindy" w:date="2022-02-03T15:57:00Z">
              <w:tcPr>
                <w:tcW w:w="3506" w:type="dxa"/>
                <w:gridSpan w:val="2"/>
              </w:tcPr>
            </w:tcPrChange>
          </w:tcPr>
          <w:p w14:paraId="6C2131DC" w14:textId="77777777" w:rsidR="00414EC1" w:rsidRDefault="00414EC1" w:rsidP="00EA56BC">
            <w:r>
              <w:t xml:space="preserve">Si l’origine = </w:t>
            </w:r>
            <w:proofErr w:type="spellStart"/>
            <w:r>
              <w:t>viatrajectoire</w:t>
            </w:r>
            <w:proofErr w:type="spellEnd"/>
            <w:r>
              <w:t xml:space="preserve"> alors les champs : nom, prénom et département ne peuvent pas être modifiés</w:t>
            </w:r>
          </w:p>
          <w:p w14:paraId="5082BA09" w14:textId="77777777" w:rsidR="00414EC1" w:rsidRDefault="00414EC1" w:rsidP="00EA56BC">
            <w:pPr>
              <w:pStyle w:val="Paragraphedeliste"/>
              <w:numPr>
                <w:ilvl w:val="0"/>
                <w:numId w:val="44"/>
              </w:numPr>
            </w:pPr>
            <w:r>
              <w:t>Mis en place nouvelle version</w:t>
            </w:r>
          </w:p>
        </w:tc>
        <w:tc>
          <w:tcPr>
            <w:tcW w:w="1711" w:type="dxa"/>
            <w:tcPrChange w:id="437" w:author="ROBERT Cindy" w:date="2022-02-03T15:57:00Z">
              <w:tcPr>
                <w:tcW w:w="3506" w:type="dxa"/>
              </w:tcPr>
            </w:tcPrChange>
          </w:tcPr>
          <w:p w14:paraId="6DE100E6" w14:textId="77777777" w:rsidR="00414EC1" w:rsidRDefault="00414EC1" w:rsidP="00EA56BC">
            <w:pPr>
              <w:rPr>
                <w:ins w:id="438" w:author="ROBERT Cindy" w:date="2022-02-03T15:57:00Z"/>
              </w:rPr>
            </w:pPr>
          </w:p>
        </w:tc>
      </w:tr>
      <w:tr w:rsidR="00414EC1" w14:paraId="2387A1AB" w14:textId="5F01F715" w:rsidTr="00414EC1">
        <w:tc>
          <w:tcPr>
            <w:tcW w:w="593" w:type="dxa"/>
            <w:tcPrChange w:id="439" w:author="ROBERT Cindy" w:date="2022-02-03T15:57:00Z">
              <w:tcPr>
                <w:tcW w:w="699" w:type="dxa"/>
                <w:gridSpan w:val="2"/>
              </w:tcPr>
            </w:tcPrChange>
          </w:tcPr>
          <w:p w14:paraId="7DC8E510" w14:textId="445A3754" w:rsidR="00414EC1" w:rsidRDefault="00414EC1" w:rsidP="00533800">
            <w:pPr>
              <w:jc w:val="center"/>
            </w:pPr>
            <w:r>
              <w:t>EP-</w:t>
            </w:r>
            <w:r w:rsidR="002844FE">
              <w:t>0</w:t>
            </w:r>
            <w:r>
              <w:t>16</w:t>
            </w:r>
          </w:p>
        </w:tc>
        <w:tc>
          <w:tcPr>
            <w:tcW w:w="2179" w:type="dxa"/>
            <w:tcPrChange w:id="440" w:author="ROBERT Cindy" w:date="2022-02-03T15:57:00Z">
              <w:tcPr>
                <w:tcW w:w="3080" w:type="dxa"/>
                <w:gridSpan w:val="2"/>
              </w:tcPr>
            </w:tcPrChange>
          </w:tcPr>
          <w:p w14:paraId="1F089CA3" w14:textId="106C1335" w:rsidR="00414EC1" w:rsidRDefault="00414EC1" w:rsidP="00533800">
            <w:r>
              <w:t>Traçabilité des modifications</w:t>
            </w:r>
          </w:p>
        </w:tc>
        <w:tc>
          <w:tcPr>
            <w:tcW w:w="1777" w:type="dxa"/>
            <w:tcPrChange w:id="441" w:author="ROBERT Cindy" w:date="2022-02-03T15:57:00Z">
              <w:tcPr>
                <w:tcW w:w="1777" w:type="dxa"/>
                <w:gridSpan w:val="2"/>
              </w:tcPr>
            </w:tcPrChange>
          </w:tcPr>
          <w:p w14:paraId="286DDC94" w14:textId="77777777" w:rsidR="00414EC1" w:rsidRDefault="00414EC1" w:rsidP="00533800">
            <w:pPr>
              <w:pStyle w:val="Paragraphedeliste"/>
              <w:numPr>
                <w:ilvl w:val="0"/>
                <w:numId w:val="37"/>
              </w:numPr>
            </w:pPr>
          </w:p>
        </w:tc>
        <w:tc>
          <w:tcPr>
            <w:tcW w:w="2802" w:type="dxa"/>
            <w:tcPrChange w:id="442" w:author="ROBERT Cindy" w:date="2022-02-03T15:57:00Z">
              <w:tcPr>
                <w:tcW w:w="3506" w:type="dxa"/>
                <w:gridSpan w:val="2"/>
              </w:tcPr>
            </w:tcPrChange>
          </w:tcPr>
          <w:p w14:paraId="1D2987E9" w14:textId="77777777" w:rsidR="00414EC1" w:rsidRDefault="00414EC1" w:rsidP="00533800">
            <w:r>
              <w:t>Toute modification sur le nom / prénom et département d’un prospect doivent être tracées et la modification restituée pour un profil de type Admin et DCM.</w:t>
            </w:r>
          </w:p>
          <w:p w14:paraId="19B3D88F" w14:textId="5D4FBD33" w:rsidR="00414EC1" w:rsidRDefault="00414EC1" w:rsidP="00533800">
            <w:r>
              <w:t xml:space="preserve">Il faut restituer : la / les modifications en indiquant les valeurs avant et après, la date, qui a fait la modification et par quelle application : le DAR ou le CRM </w:t>
            </w:r>
          </w:p>
        </w:tc>
        <w:tc>
          <w:tcPr>
            <w:tcW w:w="1711" w:type="dxa"/>
            <w:tcPrChange w:id="443" w:author="ROBERT Cindy" w:date="2022-02-03T15:57:00Z">
              <w:tcPr>
                <w:tcW w:w="3506" w:type="dxa"/>
              </w:tcPr>
            </w:tcPrChange>
          </w:tcPr>
          <w:p w14:paraId="6970CA47" w14:textId="77777777" w:rsidR="00414EC1" w:rsidRDefault="00414EC1" w:rsidP="00533800">
            <w:pPr>
              <w:rPr>
                <w:ins w:id="444" w:author="ROBERT Cindy" w:date="2022-02-03T15:57:00Z"/>
              </w:rPr>
            </w:pPr>
          </w:p>
        </w:tc>
      </w:tr>
      <w:tr w:rsidR="00414EC1" w14:paraId="5E33A2B5" w14:textId="7FDCBAB9" w:rsidTr="00414EC1">
        <w:tc>
          <w:tcPr>
            <w:tcW w:w="593" w:type="dxa"/>
            <w:tcPrChange w:id="445" w:author="ROBERT Cindy" w:date="2022-02-03T15:57:00Z">
              <w:tcPr>
                <w:tcW w:w="699" w:type="dxa"/>
                <w:gridSpan w:val="2"/>
              </w:tcPr>
            </w:tcPrChange>
          </w:tcPr>
          <w:p w14:paraId="1FFE245E" w14:textId="54095FAA" w:rsidR="00414EC1" w:rsidRDefault="00414EC1" w:rsidP="00533800">
            <w:pPr>
              <w:jc w:val="center"/>
            </w:pPr>
            <w:r>
              <w:t>EP-</w:t>
            </w:r>
            <w:r w:rsidR="002844FE">
              <w:t>0</w:t>
            </w:r>
            <w:r>
              <w:t>17</w:t>
            </w:r>
          </w:p>
        </w:tc>
        <w:tc>
          <w:tcPr>
            <w:tcW w:w="2179" w:type="dxa"/>
            <w:tcPrChange w:id="446" w:author="ROBERT Cindy" w:date="2022-02-03T15:57:00Z">
              <w:tcPr>
                <w:tcW w:w="3080" w:type="dxa"/>
                <w:gridSpan w:val="2"/>
              </w:tcPr>
            </w:tcPrChange>
          </w:tcPr>
          <w:p w14:paraId="73C5FD04" w14:textId="528B6C93" w:rsidR="00414EC1" w:rsidRDefault="00414EC1" w:rsidP="00533800">
            <w:r>
              <w:t xml:space="preserve">Suppression logique d’un interlocuteur / </w:t>
            </w:r>
            <w:r>
              <w:lastRenderedPageBreak/>
              <w:t>suppression du lien avec la fiche</w:t>
            </w:r>
          </w:p>
        </w:tc>
        <w:tc>
          <w:tcPr>
            <w:tcW w:w="1777" w:type="dxa"/>
            <w:tcPrChange w:id="447" w:author="ROBERT Cindy" w:date="2022-02-03T15:57:00Z">
              <w:tcPr>
                <w:tcW w:w="1777" w:type="dxa"/>
                <w:gridSpan w:val="2"/>
              </w:tcPr>
            </w:tcPrChange>
          </w:tcPr>
          <w:p w14:paraId="0D888A1D" w14:textId="77777777" w:rsidR="00414EC1" w:rsidRDefault="00414EC1" w:rsidP="00533800">
            <w:pPr>
              <w:pStyle w:val="Paragraphedeliste"/>
              <w:numPr>
                <w:ilvl w:val="0"/>
                <w:numId w:val="37"/>
              </w:numPr>
            </w:pPr>
          </w:p>
        </w:tc>
        <w:tc>
          <w:tcPr>
            <w:tcW w:w="2802" w:type="dxa"/>
            <w:tcPrChange w:id="448" w:author="ROBERT Cindy" w:date="2022-02-03T15:57:00Z">
              <w:tcPr>
                <w:tcW w:w="3506" w:type="dxa"/>
                <w:gridSpan w:val="2"/>
              </w:tcPr>
            </w:tcPrChange>
          </w:tcPr>
          <w:p w14:paraId="2763F104" w14:textId="77777777" w:rsidR="00414EC1" w:rsidRDefault="00414EC1" w:rsidP="00533800">
            <w:r>
              <w:t xml:space="preserve">Lors de la suppression d’un interlocuteur, il faut examiner s’il n’intervient pas </w:t>
            </w:r>
            <w:r>
              <w:lastRenderedPageBreak/>
              <w:t>également sur une autre fiche (ex MR et Mme ont une fille) :</w:t>
            </w:r>
          </w:p>
          <w:p w14:paraId="56FCD488" w14:textId="7B53D77A" w:rsidR="00414EC1" w:rsidRDefault="00414EC1" w:rsidP="008C56C7">
            <w:pPr>
              <w:pStyle w:val="Paragraphedeliste"/>
              <w:numPr>
                <w:ilvl w:val="0"/>
                <w:numId w:val="50"/>
              </w:numPr>
            </w:pPr>
            <w:r>
              <w:t>Si l’interlocuteur n’est pas sur une autre fiche -&gt; on peut le supprimer. C’est alors une suppression logique</w:t>
            </w:r>
          </w:p>
          <w:p w14:paraId="4A273BF2" w14:textId="1F8058B8" w:rsidR="00414EC1" w:rsidRDefault="00414EC1" w:rsidP="008C56C7">
            <w:pPr>
              <w:pStyle w:val="Paragraphedeliste"/>
              <w:numPr>
                <w:ilvl w:val="0"/>
                <w:numId w:val="50"/>
              </w:numPr>
            </w:pPr>
            <w:r>
              <w:t>Si l’interlocuteur existe sur une autre fiche, le bouton « supprimer » correspond à une suppression du lien mais pas à un archivage (suppression logique). Il reste sur l’autre fiche et n’est pas supprimé logiquement (n’est pas dans la console des interlocuteurs supprimés)</w:t>
            </w:r>
          </w:p>
        </w:tc>
        <w:tc>
          <w:tcPr>
            <w:tcW w:w="1711" w:type="dxa"/>
            <w:tcPrChange w:id="449" w:author="ROBERT Cindy" w:date="2022-02-03T15:57:00Z">
              <w:tcPr>
                <w:tcW w:w="3506" w:type="dxa"/>
              </w:tcPr>
            </w:tcPrChange>
          </w:tcPr>
          <w:p w14:paraId="51F45586" w14:textId="77777777" w:rsidR="00414EC1" w:rsidRDefault="00414EC1" w:rsidP="00533800">
            <w:pPr>
              <w:rPr>
                <w:ins w:id="450" w:author="ROBERT Cindy" w:date="2022-02-03T15:57:00Z"/>
              </w:rPr>
            </w:pPr>
          </w:p>
        </w:tc>
      </w:tr>
      <w:tr w:rsidR="00414EC1" w14:paraId="1010238C" w14:textId="7832DBCD" w:rsidTr="00414EC1">
        <w:tc>
          <w:tcPr>
            <w:tcW w:w="593" w:type="dxa"/>
            <w:tcPrChange w:id="451" w:author="ROBERT Cindy" w:date="2022-02-03T15:57:00Z">
              <w:tcPr>
                <w:tcW w:w="699" w:type="dxa"/>
                <w:gridSpan w:val="2"/>
              </w:tcPr>
            </w:tcPrChange>
          </w:tcPr>
          <w:p w14:paraId="34750127" w14:textId="06A7E7E9" w:rsidR="00414EC1" w:rsidRDefault="00414EC1" w:rsidP="00533800">
            <w:pPr>
              <w:jc w:val="center"/>
            </w:pPr>
            <w:r>
              <w:t>EP-</w:t>
            </w:r>
            <w:r w:rsidR="002844FE">
              <w:t>0</w:t>
            </w:r>
            <w:r>
              <w:t>18</w:t>
            </w:r>
          </w:p>
        </w:tc>
        <w:tc>
          <w:tcPr>
            <w:tcW w:w="2179" w:type="dxa"/>
            <w:tcPrChange w:id="452" w:author="ROBERT Cindy" w:date="2022-02-03T15:57:00Z">
              <w:tcPr>
                <w:tcW w:w="3080" w:type="dxa"/>
                <w:gridSpan w:val="2"/>
              </w:tcPr>
            </w:tcPrChange>
          </w:tcPr>
          <w:p w14:paraId="07B9FC21" w14:textId="6C18654F" w:rsidR="00414EC1" w:rsidRDefault="00414EC1" w:rsidP="00533800">
            <w:r>
              <w:t>Archivage automatique d’une fiche Prospect</w:t>
            </w:r>
          </w:p>
        </w:tc>
        <w:tc>
          <w:tcPr>
            <w:tcW w:w="1777" w:type="dxa"/>
            <w:tcPrChange w:id="453" w:author="ROBERT Cindy" w:date="2022-02-03T15:57:00Z">
              <w:tcPr>
                <w:tcW w:w="1777" w:type="dxa"/>
                <w:gridSpan w:val="2"/>
              </w:tcPr>
            </w:tcPrChange>
          </w:tcPr>
          <w:p w14:paraId="050A31FE" w14:textId="77777777" w:rsidR="00414EC1" w:rsidRDefault="00414EC1" w:rsidP="00533800">
            <w:pPr>
              <w:pStyle w:val="Paragraphedeliste"/>
              <w:numPr>
                <w:ilvl w:val="0"/>
                <w:numId w:val="37"/>
              </w:numPr>
            </w:pPr>
          </w:p>
        </w:tc>
        <w:tc>
          <w:tcPr>
            <w:tcW w:w="2802" w:type="dxa"/>
            <w:tcPrChange w:id="454" w:author="ROBERT Cindy" w:date="2022-02-03T15:57:00Z">
              <w:tcPr>
                <w:tcW w:w="3506" w:type="dxa"/>
                <w:gridSpan w:val="2"/>
              </w:tcPr>
            </w:tcPrChange>
          </w:tcPr>
          <w:p w14:paraId="65FF3E6F" w14:textId="108DE936" w:rsidR="00414EC1" w:rsidRDefault="00414EC1" w:rsidP="00533800">
            <w:r>
              <w:t xml:space="preserve">L’archivage des fiches prospects est règlementaire RGPD. </w:t>
            </w:r>
          </w:p>
          <w:p w14:paraId="21C12AF2" w14:textId="4FB2D2C9" w:rsidR="00414EC1" w:rsidRDefault="00414EC1" w:rsidP="00533800">
            <w:r>
              <w:t>Ci-joint la SF sur les RG sur l’archivage</w:t>
            </w:r>
          </w:p>
          <w:bookmarkStart w:id="455" w:name="_MON_1705388576"/>
          <w:bookmarkEnd w:id="455"/>
          <w:p w14:paraId="732C92FF" w14:textId="6C96887E" w:rsidR="00414EC1" w:rsidRDefault="00414EC1" w:rsidP="00533800">
            <w:r>
              <w:object w:dxaOrig="1520" w:dyaOrig="987" w14:anchorId="1CF74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pt;height:49pt" o:ole="">
                  <v:imagedata r:id="rId17" o:title=""/>
                </v:shape>
                <o:OLEObject Type="Embed" ProgID="Word.Document.12" ShapeID="_x0000_i1025" DrawAspect="Icon" ObjectID="_1705929746" r:id="rId18">
                  <o:FieldCodes>\s</o:FieldCodes>
                </o:OLEObject>
              </w:object>
            </w:r>
          </w:p>
        </w:tc>
        <w:tc>
          <w:tcPr>
            <w:tcW w:w="1711" w:type="dxa"/>
            <w:tcPrChange w:id="456" w:author="ROBERT Cindy" w:date="2022-02-03T15:57:00Z">
              <w:tcPr>
                <w:tcW w:w="3506" w:type="dxa"/>
              </w:tcPr>
            </w:tcPrChange>
          </w:tcPr>
          <w:p w14:paraId="522751A4" w14:textId="77777777" w:rsidR="00414EC1" w:rsidRDefault="00414EC1" w:rsidP="00533800">
            <w:pPr>
              <w:rPr>
                <w:ins w:id="457" w:author="ROBERT Cindy" w:date="2022-02-03T15:57:00Z"/>
              </w:rPr>
            </w:pPr>
          </w:p>
        </w:tc>
      </w:tr>
      <w:tr w:rsidR="00414EC1" w14:paraId="2A42FA2D" w14:textId="33E4DB46" w:rsidTr="00414EC1">
        <w:tc>
          <w:tcPr>
            <w:tcW w:w="593" w:type="dxa"/>
            <w:tcPrChange w:id="458" w:author="ROBERT Cindy" w:date="2022-02-03T15:57:00Z">
              <w:tcPr>
                <w:tcW w:w="699" w:type="dxa"/>
                <w:gridSpan w:val="2"/>
              </w:tcPr>
            </w:tcPrChange>
          </w:tcPr>
          <w:p w14:paraId="4D7458BC" w14:textId="72787F60" w:rsidR="00414EC1" w:rsidRDefault="00414EC1" w:rsidP="00533800">
            <w:pPr>
              <w:jc w:val="center"/>
            </w:pPr>
            <w:r>
              <w:t>EP-</w:t>
            </w:r>
            <w:r w:rsidR="002844FE">
              <w:t>0</w:t>
            </w:r>
            <w:r>
              <w:t>19</w:t>
            </w:r>
          </w:p>
        </w:tc>
        <w:tc>
          <w:tcPr>
            <w:tcW w:w="2179" w:type="dxa"/>
            <w:tcPrChange w:id="459" w:author="ROBERT Cindy" w:date="2022-02-03T15:57:00Z">
              <w:tcPr>
                <w:tcW w:w="3080" w:type="dxa"/>
                <w:gridSpan w:val="2"/>
              </w:tcPr>
            </w:tcPrChange>
          </w:tcPr>
          <w:p w14:paraId="037D03FC" w14:textId="28411785" w:rsidR="00414EC1" w:rsidRDefault="00414EC1" w:rsidP="00533800">
            <w:r>
              <w:t>Archivage manuel d’une fiche Prospect</w:t>
            </w:r>
          </w:p>
        </w:tc>
        <w:tc>
          <w:tcPr>
            <w:tcW w:w="1777" w:type="dxa"/>
            <w:tcPrChange w:id="460" w:author="ROBERT Cindy" w:date="2022-02-03T15:57:00Z">
              <w:tcPr>
                <w:tcW w:w="1777" w:type="dxa"/>
                <w:gridSpan w:val="2"/>
              </w:tcPr>
            </w:tcPrChange>
          </w:tcPr>
          <w:p w14:paraId="6E0E8C4C" w14:textId="77777777" w:rsidR="00414EC1" w:rsidRDefault="00414EC1" w:rsidP="00533800">
            <w:pPr>
              <w:pStyle w:val="Paragraphedeliste"/>
              <w:numPr>
                <w:ilvl w:val="0"/>
                <w:numId w:val="37"/>
              </w:numPr>
            </w:pPr>
          </w:p>
        </w:tc>
        <w:tc>
          <w:tcPr>
            <w:tcW w:w="2802" w:type="dxa"/>
            <w:tcPrChange w:id="461" w:author="ROBERT Cindy" w:date="2022-02-03T15:57:00Z">
              <w:tcPr>
                <w:tcW w:w="3506" w:type="dxa"/>
                <w:gridSpan w:val="2"/>
              </w:tcPr>
            </w:tcPrChange>
          </w:tcPr>
          <w:p w14:paraId="1776868D" w14:textId="77777777" w:rsidR="00414EC1" w:rsidRDefault="00414EC1" w:rsidP="00533800">
            <w:commentRangeStart w:id="462"/>
            <w:r>
              <w:t>Un bouton sur la fiche permet d’archiver la fiche.</w:t>
            </w:r>
          </w:p>
          <w:p w14:paraId="73E48CA0" w14:textId="77777777" w:rsidR="00414EC1" w:rsidRDefault="00414EC1" w:rsidP="00533800">
            <w:r>
              <w:t xml:space="preserve">Accessible que pour </w:t>
            </w:r>
            <w:proofErr w:type="gramStart"/>
            <w:r>
              <w:t>les admin</w:t>
            </w:r>
            <w:proofErr w:type="gramEnd"/>
            <w:r>
              <w:t xml:space="preserve"> et DCM.</w:t>
            </w:r>
          </w:p>
          <w:p w14:paraId="1A4BABC8" w14:textId="77777777" w:rsidR="00414EC1" w:rsidRDefault="00414EC1" w:rsidP="00533800">
            <w:r>
              <w:t>Il faut respecter les RG de la SF :</w:t>
            </w:r>
          </w:p>
          <w:p w14:paraId="6B278C5D" w14:textId="77777777" w:rsidR="00414EC1" w:rsidRDefault="00414EC1" w:rsidP="00035C9F">
            <w:pPr>
              <w:pStyle w:val="Paragraphedeliste"/>
              <w:numPr>
                <w:ilvl w:val="0"/>
                <w:numId w:val="37"/>
              </w:numPr>
            </w:pPr>
            <w:r>
              <w:t>Ne pas permettre l’archivage d’un résident.</w:t>
            </w:r>
          </w:p>
          <w:p w14:paraId="3F2930D4" w14:textId="76F42D45" w:rsidR="00414EC1" w:rsidRDefault="00414EC1" w:rsidP="001B558F">
            <w:pPr>
              <w:pStyle w:val="Paragraphedeliste"/>
              <w:numPr>
                <w:ilvl w:val="0"/>
                <w:numId w:val="37"/>
              </w:numPr>
            </w:pPr>
            <w:r>
              <w:t xml:space="preserve">Si les RG ne sont pas </w:t>
            </w:r>
            <w:proofErr w:type="gramStart"/>
            <w:r>
              <w:t>respectées</w:t>
            </w:r>
            <w:proofErr w:type="gramEnd"/>
            <w:r>
              <w:t>, demander une confirmation</w:t>
            </w:r>
            <w:commentRangeEnd w:id="462"/>
            <w:r>
              <w:rPr>
                <w:rStyle w:val="Marquedecommentaire"/>
              </w:rPr>
              <w:commentReference w:id="462"/>
            </w:r>
          </w:p>
        </w:tc>
        <w:tc>
          <w:tcPr>
            <w:tcW w:w="1711" w:type="dxa"/>
            <w:tcPrChange w:id="463" w:author="ROBERT Cindy" w:date="2022-02-03T15:57:00Z">
              <w:tcPr>
                <w:tcW w:w="3506" w:type="dxa"/>
              </w:tcPr>
            </w:tcPrChange>
          </w:tcPr>
          <w:p w14:paraId="6DBCD089" w14:textId="77777777" w:rsidR="00414EC1" w:rsidRDefault="00414EC1" w:rsidP="00533800">
            <w:pPr>
              <w:rPr>
                <w:ins w:id="464" w:author="ROBERT Cindy" w:date="2022-02-03T15:57:00Z"/>
              </w:rPr>
            </w:pPr>
          </w:p>
        </w:tc>
      </w:tr>
      <w:tr w:rsidR="009A49B1" w14:paraId="35940219" w14:textId="77777777" w:rsidTr="00414EC1">
        <w:tc>
          <w:tcPr>
            <w:tcW w:w="593" w:type="dxa"/>
          </w:tcPr>
          <w:p w14:paraId="4DF4E8EF" w14:textId="5FF1AE58" w:rsidR="009A49B1" w:rsidRDefault="009A49B1" w:rsidP="00533800">
            <w:pPr>
              <w:jc w:val="center"/>
            </w:pPr>
            <w:r>
              <w:t>EP-0</w:t>
            </w:r>
            <w:r w:rsidR="004F544D">
              <w:t>20</w:t>
            </w:r>
          </w:p>
        </w:tc>
        <w:tc>
          <w:tcPr>
            <w:tcW w:w="2179" w:type="dxa"/>
          </w:tcPr>
          <w:p w14:paraId="4798EFBE" w14:textId="106ECB0F" w:rsidR="009A49B1" w:rsidRDefault="00E56C90" w:rsidP="00533800">
            <w:r>
              <w:t xml:space="preserve">Historisation des modifications </w:t>
            </w:r>
          </w:p>
        </w:tc>
        <w:tc>
          <w:tcPr>
            <w:tcW w:w="1777" w:type="dxa"/>
          </w:tcPr>
          <w:p w14:paraId="3B6A2584" w14:textId="77777777" w:rsidR="009A49B1" w:rsidRDefault="00E56C90" w:rsidP="00533800">
            <w:pPr>
              <w:pStyle w:val="Paragraphedeliste"/>
              <w:numPr>
                <w:ilvl w:val="0"/>
                <w:numId w:val="37"/>
              </w:numPr>
            </w:pPr>
            <w:r>
              <w:t>Nom</w:t>
            </w:r>
          </w:p>
          <w:p w14:paraId="6D309F57" w14:textId="77777777" w:rsidR="00E56C90" w:rsidRDefault="00E56C90" w:rsidP="00533800">
            <w:pPr>
              <w:pStyle w:val="Paragraphedeliste"/>
              <w:numPr>
                <w:ilvl w:val="0"/>
                <w:numId w:val="37"/>
              </w:numPr>
            </w:pPr>
            <w:r>
              <w:t>Prénom</w:t>
            </w:r>
          </w:p>
          <w:p w14:paraId="51321A79" w14:textId="7193C8AF" w:rsidR="00E56C90" w:rsidRDefault="00E56C90" w:rsidP="00533800">
            <w:pPr>
              <w:pStyle w:val="Paragraphedeliste"/>
              <w:numPr>
                <w:ilvl w:val="0"/>
                <w:numId w:val="37"/>
              </w:numPr>
            </w:pPr>
            <w:r>
              <w:t>Département</w:t>
            </w:r>
          </w:p>
        </w:tc>
        <w:tc>
          <w:tcPr>
            <w:tcW w:w="2802" w:type="dxa"/>
          </w:tcPr>
          <w:p w14:paraId="4AE34A4F" w14:textId="35CC7234" w:rsidR="009A49B1" w:rsidRDefault="00E56C90" w:rsidP="00533800">
            <w:r>
              <w:t xml:space="preserve">Lorsqu’une modification est faite sur le nom, prénom ou département depuis la fiche prospect ou le DAR (lorsqu’une admission a été faite) alors le champ modifié </w:t>
            </w:r>
            <w:r>
              <w:lastRenderedPageBreak/>
              <w:t>est mis en évidence dans la fiche prospect.</w:t>
            </w:r>
          </w:p>
          <w:p w14:paraId="2DFE6B32" w14:textId="318AD5A9" w:rsidR="00E56C90" w:rsidRDefault="00E56C90" w:rsidP="00533800">
            <w:proofErr w:type="gramStart"/>
            <w:r>
              <w:t>Une pop-up</w:t>
            </w:r>
            <w:proofErr w:type="gramEnd"/>
            <w:r>
              <w:t xml:space="preserve"> indique la date et l’utilisateur ayant fait la modification et la valeur avant modification. Ainsi qu’un lien renvoyant à la page d’historisation des modifications</w:t>
            </w:r>
          </w:p>
          <w:p w14:paraId="0A2E749E" w14:textId="370DF861" w:rsidR="00E56C90" w:rsidRDefault="00E56C90" w:rsidP="00533800"/>
        </w:tc>
        <w:tc>
          <w:tcPr>
            <w:tcW w:w="1711" w:type="dxa"/>
          </w:tcPr>
          <w:p w14:paraId="333C9103" w14:textId="04662959" w:rsidR="009A49B1" w:rsidRDefault="00396C1A" w:rsidP="00533800">
            <w:r>
              <w:lastRenderedPageBreak/>
              <w:t>US 25281</w:t>
            </w:r>
          </w:p>
        </w:tc>
      </w:tr>
    </w:tbl>
    <w:p w14:paraId="3AA2DC42" w14:textId="77777777" w:rsidR="00B70CB1" w:rsidRDefault="00B70CB1" w:rsidP="00B70CB1"/>
    <w:p w14:paraId="3F9D9B17" w14:textId="77777777" w:rsidR="00C85274" w:rsidRPr="00C85274" w:rsidRDefault="5B0BD0EE" w:rsidP="00C85274">
      <w:pPr>
        <w:pStyle w:val="Titre1"/>
        <w:numPr>
          <w:ilvl w:val="0"/>
          <w:numId w:val="6"/>
        </w:numPr>
        <w:rPr>
          <w:highlight w:val="yellow"/>
        </w:rPr>
      </w:pPr>
      <w:bookmarkStart w:id="465" w:name="_Toc94718480"/>
      <w:r w:rsidRPr="5CDD3B81">
        <w:rPr>
          <w:highlight w:val="yellow"/>
        </w:rPr>
        <w:t>Modification de la fiche prospect après admission</w:t>
      </w:r>
      <w:bookmarkEnd w:id="465"/>
      <w:r w:rsidRPr="5CDD3B81">
        <w:rPr>
          <w:highlight w:val="yellow"/>
        </w:rPr>
        <w:t xml:space="preserve">  </w:t>
      </w:r>
    </w:p>
    <w:p w14:paraId="1C53901C" w14:textId="6F7AFE32" w:rsidR="00C85274" w:rsidRDefault="00C85274" w:rsidP="00C85274">
      <w:r w:rsidRPr="00C85274">
        <w:rPr>
          <w:highlight w:val="yellow"/>
        </w:rPr>
        <w:t xml:space="preserve">Je déplace ces RG </w:t>
      </w:r>
      <w:r>
        <w:rPr>
          <w:highlight w:val="yellow"/>
        </w:rPr>
        <w:t xml:space="preserve">juste </w:t>
      </w:r>
      <w:r w:rsidR="00C84755">
        <w:rPr>
          <w:highlight w:val="yellow"/>
        </w:rPr>
        <w:t xml:space="preserve">après </w:t>
      </w:r>
      <w:r w:rsidRPr="00C85274">
        <w:rPr>
          <w:highlight w:val="yellow"/>
        </w:rPr>
        <w:t>le paragraphe « Edition Prospect »</w:t>
      </w:r>
      <w:r w:rsidR="00C84755">
        <w:rPr>
          <w:highlight w:val="yellow"/>
        </w:rPr>
        <w:t xml:space="preserve"> car en lien,</w:t>
      </w:r>
      <w:r w:rsidRPr="00C85274">
        <w:rPr>
          <w:highlight w:val="yellow"/>
        </w:rPr>
        <w:t xml:space="preserve"> OK ?</w:t>
      </w:r>
    </w:p>
    <w:p w14:paraId="2561EB4A" w14:textId="6DD0F822" w:rsidR="00402B66" w:rsidRDefault="00402B66" w:rsidP="00C85274">
      <w:r>
        <w:t>(</w:t>
      </w:r>
      <w:proofErr w:type="gramStart"/>
      <w:r>
        <w:t>en</w:t>
      </w:r>
      <w:proofErr w:type="gramEnd"/>
      <w:r>
        <w:t xml:space="preserve"> doublon avec RG EP-8 ?)</w:t>
      </w:r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466" w:author="ROBERT Cindy" w:date="2022-02-03T15:57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1"/>
        <w:gridCol w:w="2217"/>
        <w:gridCol w:w="1499"/>
        <w:gridCol w:w="2675"/>
        <w:gridCol w:w="2080"/>
        <w:tblGridChange w:id="467">
          <w:tblGrid>
            <w:gridCol w:w="662"/>
            <w:gridCol w:w="2813"/>
            <w:gridCol w:w="1969"/>
            <w:gridCol w:w="3618"/>
            <w:gridCol w:w="3618"/>
          </w:tblGrid>
        </w:tblGridChange>
      </w:tblGrid>
      <w:tr w:rsidR="00414EC1" w14:paraId="4F98AC24" w14:textId="3DE1DAA7" w:rsidTr="00414EC1">
        <w:tc>
          <w:tcPr>
            <w:tcW w:w="591" w:type="dxa"/>
            <w:shd w:val="clear" w:color="auto" w:fill="FABF8F" w:themeFill="accent6" w:themeFillTint="99"/>
            <w:tcPrChange w:id="468" w:author="ROBERT Cindy" w:date="2022-02-03T15:57:00Z">
              <w:tcPr>
                <w:tcW w:w="662" w:type="dxa"/>
                <w:shd w:val="clear" w:color="auto" w:fill="FABF8F" w:themeFill="accent6" w:themeFillTint="99"/>
              </w:tcPr>
            </w:tcPrChange>
          </w:tcPr>
          <w:p w14:paraId="4CCC31FA" w14:textId="77777777" w:rsidR="00414EC1" w:rsidRDefault="00414EC1" w:rsidP="00EA56BC">
            <w:r>
              <w:t>RG</w:t>
            </w:r>
          </w:p>
        </w:tc>
        <w:tc>
          <w:tcPr>
            <w:tcW w:w="2217" w:type="dxa"/>
            <w:shd w:val="clear" w:color="auto" w:fill="FABF8F" w:themeFill="accent6" w:themeFillTint="99"/>
            <w:tcPrChange w:id="469" w:author="ROBERT Cindy" w:date="2022-02-03T15:57:00Z">
              <w:tcPr>
                <w:tcW w:w="2813" w:type="dxa"/>
                <w:shd w:val="clear" w:color="auto" w:fill="FABF8F" w:themeFill="accent6" w:themeFillTint="99"/>
              </w:tcPr>
            </w:tcPrChange>
          </w:tcPr>
          <w:p w14:paraId="50A61950" w14:textId="77777777" w:rsidR="00414EC1" w:rsidRDefault="00414EC1" w:rsidP="00EA56BC">
            <w:r>
              <w:t>Description</w:t>
            </w:r>
          </w:p>
        </w:tc>
        <w:tc>
          <w:tcPr>
            <w:tcW w:w="1499" w:type="dxa"/>
            <w:shd w:val="clear" w:color="auto" w:fill="FABF8F" w:themeFill="accent6" w:themeFillTint="99"/>
            <w:tcPrChange w:id="470" w:author="ROBERT Cindy" w:date="2022-02-03T15:57:00Z">
              <w:tcPr>
                <w:tcW w:w="1969" w:type="dxa"/>
                <w:shd w:val="clear" w:color="auto" w:fill="FABF8F" w:themeFill="accent6" w:themeFillTint="99"/>
              </w:tcPr>
            </w:tcPrChange>
          </w:tcPr>
          <w:p w14:paraId="0F25F592" w14:textId="77777777" w:rsidR="00414EC1" w:rsidRDefault="00414EC1" w:rsidP="00EA56BC">
            <w:r>
              <w:t>Champs</w:t>
            </w:r>
          </w:p>
        </w:tc>
        <w:tc>
          <w:tcPr>
            <w:tcW w:w="2675" w:type="dxa"/>
            <w:shd w:val="clear" w:color="auto" w:fill="FABF8F" w:themeFill="accent6" w:themeFillTint="99"/>
            <w:tcPrChange w:id="471" w:author="ROBERT Cindy" w:date="2022-02-03T15:57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3E4A9DE8" w14:textId="77777777" w:rsidR="00414EC1" w:rsidRDefault="00414EC1" w:rsidP="00EA56BC">
            <w:r>
              <w:t>Règles</w:t>
            </w:r>
          </w:p>
        </w:tc>
        <w:tc>
          <w:tcPr>
            <w:tcW w:w="2080" w:type="dxa"/>
            <w:shd w:val="clear" w:color="auto" w:fill="FABF8F" w:themeFill="accent6" w:themeFillTint="99"/>
            <w:tcPrChange w:id="472" w:author="ROBERT Cindy" w:date="2022-02-03T15:57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1C8E155B" w14:textId="1E9B3EAB" w:rsidR="00414EC1" w:rsidRDefault="00414EC1" w:rsidP="00EA56BC">
            <w:pPr>
              <w:rPr>
                <w:ins w:id="473" w:author="ROBERT Cindy" w:date="2022-02-03T15:57:00Z"/>
              </w:rPr>
            </w:pPr>
            <w:ins w:id="474" w:author="ROBERT Cindy" w:date="2022-02-03T15:57:00Z">
              <w:r>
                <w:t>US</w:t>
              </w:r>
            </w:ins>
          </w:p>
        </w:tc>
      </w:tr>
      <w:tr w:rsidR="00414EC1" w14:paraId="7DFDDAA9" w14:textId="39E30FD8" w:rsidTr="00414EC1">
        <w:tc>
          <w:tcPr>
            <w:tcW w:w="591" w:type="dxa"/>
            <w:tcPrChange w:id="475" w:author="ROBERT Cindy" w:date="2022-02-03T15:57:00Z">
              <w:tcPr>
                <w:tcW w:w="662" w:type="dxa"/>
              </w:tcPr>
            </w:tcPrChange>
          </w:tcPr>
          <w:p w14:paraId="2F10B945" w14:textId="13BB8CC0" w:rsidR="00414EC1" w:rsidRDefault="00414EC1" w:rsidP="00EA56BC">
            <w:r>
              <w:t>EP-</w:t>
            </w:r>
            <w:r w:rsidR="002844FE">
              <w:t>0</w:t>
            </w:r>
            <w:r>
              <w:t>12</w:t>
            </w:r>
          </w:p>
        </w:tc>
        <w:tc>
          <w:tcPr>
            <w:tcW w:w="2217" w:type="dxa"/>
            <w:tcPrChange w:id="476" w:author="ROBERT Cindy" w:date="2022-02-03T15:57:00Z">
              <w:tcPr>
                <w:tcW w:w="2813" w:type="dxa"/>
              </w:tcPr>
            </w:tcPrChange>
          </w:tcPr>
          <w:p w14:paraId="2FA05DE4" w14:textId="77777777" w:rsidR="00414EC1" w:rsidRDefault="00414EC1" w:rsidP="00EA56BC">
            <w:r>
              <w:t>Modification des informations du prospect</w:t>
            </w:r>
          </w:p>
        </w:tc>
        <w:tc>
          <w:tcPr>
            <w:tcW w:w="1499" w:type="dxa"/>
            <w:tcPrChange w:id="477" w:author="ROBERT Cindy" w:date="2022-02-03T15:57:00Z">
              <w:tcPr>
                <w:tcW w:w="1969" w:type="dxa"/>
              </w:tcPr>
            </w:tcPrChange>
          </w:tcPr>
          <w:p w14:paraId="363EB4CB" w14:textId="77777777" w:rsidR="00414EC1" w:rsidRDefault="00414EC1" w:rsidP="00EA56BC">
            <w:pPr>
              <w:pStyle w:val="Paragraphedeliste"/>
            </w:pPr>
          </w:p>
        </w:tc>
        <w:tc>
          <w:tcPr>
            <w:tcW w:w="2675" w:type="dxa"/>
            <w:tcPrChange w:id="478" w:author="ROBERT Cindy" w:date="2022-02-03T15:57:00Z">
              <w:tcPr>
                <w:tcW w:w="3618" w:type="dxa"/>
              </w:tcPr>
            </w:tcPrChange>
          </w:tcPr>
          <w:p w14:paraId="1EAA95BB" w14:textId="77777777" w:rsidR="00414EC1" w:rsidRDefault="00414EC1" w:rsidP="00EA56BC">
            <w:r>
              <w:t>Lorsque le prospect est admis en résidence, il est impossible de modifier les informations du prospect.</w:t>
            </w:r>
          </w:p>
          <w:p w14:paraId="113EF370" w14:textId="77777777" w:rsidR="00414EC1" w:rsidRPr="00DD2164" w:rsidRDefault="00414EC1" w:rsidP="00EA56BC">
            <w:r>
              <w:t>Les modifications se font à partir du DAR</w:t>
            </w:r>
          </w:p>
          <w:p w14:paraId="370DD49F" w14:textId="77777777" w:rsidR="00414EC1" w:rsidRDefault="00414EC1" w:rsidP="00EA56BC"/>
          <w:p w14:paraId="28A2B5CC" w14:textId="77777777" w:rsidR="00414EC1" w:rsidRPr="00DD2164" w:rsidRDefault="00414EC1" w:rsidP="00EA56BC"/>
          <w:p w14:paraId="05252B61" w14:textId="77777777" w:rsidR="00414EC1" w:rsidRPr="00DD2164" w:rsidRDefault="00414EC1" w:rsidP="00EA56BC"/>
        </w:tc>
        <w:tc>
          <w:tcPr>
            <w:tcW w:w="2080" w:type="dxa"/>
            <w:tcPrChange w:id="479" w:author="ROBERT Cindy" w:date="2022-02-03T15:57:00Z">
              <w:tcPr>
                <w:tcW w:w="3618" w:type="dxa"/>
              </w:tcPr>
            </w:tcPrChange>
          </w:tcPr>
          <w:p w14:paraId="56E3B0DA" w14:textId="77777777" w:rsidR="00414EC1" w:rsidRDefault="00414EC1" w:rsidP="00EA56BC">
            <w:pPr>
              <w:rPr>
                <w:ins w:id="480" w:author="ROBERT Cindy" w:date="2022-02-03T15:57:00Z"/>
              </w:rPr>
            </w:pPr>
          </w:p>
        </w:tc>
      </w:tr>
      <w:tr w:rsidR="00414EC1" w14:paraId="1635377F" w14:textId="40A17B39" w:rsidTr="00414EC1">
        <w:tc>
          <w:tcPr>
            <w:tcW w:w="591" w:type="dxa"/>
            <w:tcPrChange w:id="481" w:author="ROBERT Cindy" w:date="2022-02-03T15:57:00Z">
              <w:tcPr>
                <w:tcW w:w="662" w:type="dxa"/>
              </w:tcPr>
            </w:tcPrChange>
          </w:tcPr>
          <w:p w14:paraId="0EBA8EF7" w14:textId="44D3C56F" w:rsidR="00414EC1" w:rsidRDefault="00414EC1" w:rsidP="00EA56BC">
            <w:r>
              <w:t>EP-</w:t>
            </w:r>
            <w:r w:rsidR="00CB5507">
              <w:t>0</w:t>
            </w:r>
            <w:r>
              <w:t>13</w:t>
            </w:r>
          </w:p>
        </w:tc>
        <w:tc>
          <w:tcPr>
            <w:tcW w:w="2217" w:type="dxa"/>
            <w:tcPrChange w:id="482" w:author="ROBERT Cindy" w:date="2022-02-03T15:57:00Z">
              <w:tcPr>
                <w:tcW w:w="2813" w:type="dxa"/>
              </w:tcPr>
            </w:tcPrChange>
          </w:tcPr>
          <w:p w14:paraId="260B6017" w14:textId="77777777" w:rsidR="00414EC1" w:rsidRDefault="00414EC1" w:rsidP="00EA56BC">
            <w:r>
              <w:t>Modification des informations de l’interlocuteur</w:t>
            </w:r>
          </w:p>
        </w:tc>
        <w:tc>
          <w:tcPr>
            <w:tcW w:w="1499" w:type="dxa"/>
            <w:tcPrChange w:id="483" w:author="ROBERT Cindy" w:date="2022-02-03T15:57:00Z">
              <w:tcPr>
                <w:tcW w:w="1969" w:type="dxa"/>
              </w:tcPr>
            </w:tcPrChange>
          </w:tcPr>
          <w:p w14:paraId="1D721B57" w14:textId="77777777" w:rsidR="00414EC1" w:rsidRDefault="00414EC1" w:rsidP="00EA56BC">
            <w:pPr>
              <w:pStyle w:val="Paragraphedeliste"/>
            </w:pPr>
          </w:p>
        </w:tc>
        <w:tc>
          <w:tcPr>
            <w:tcW w:w="2675" w:type="dxa"/>
            <w:tcPrChange w:id="484" w:author="ROBERT Cindy" w:date="2022-02-03T15:57:00Z">
              <w:tcPr>
                <w:tcW w:w="3618" w:type="dxa"/>
              </w:tcPr>
            </w:tcPrChange>
          </w:tcPr>
          <w:p w14:paraId="3D8F88EF" w14:textId="77777777" w:rsidR="00414EC1" w:rsidRDefault="00414EC1" w:rsidP="00EA56BC">
            <w:r>
              <w:t>Lorsque le prospect est admis en résidence, il est impossible de modifier les informations des interlocuteurs.</w:t>
            </w:r>
          </w:p>
          <w:p w14:paraId="468518BB" w14:textId="77777777" w:rsidR="00414EC1" w:rsidRPr="00DD2164" w:rsidRDefault="00414EC1" w:rsidP="00EA56BC">
            <w:r>
              <w:t>Les modifications se font à partir du DAR</w:t>
            </w:r>
          </w:p>
          <w:p w14:paraId="7B12AAF3" w14:textId="77777777" w:rsidR="00414EC1" w:rsidRDefault="00414EC1" w:rsidP="00EA56BC"/>
        </w:tc>
        <w:tc>
          <w:tcPr>
            <w:tcW w:w="2080" w:type="dxa"/>
            <w:tcPrChange w:id="485" w:author="ROBERT Cindy" w:date="2022-02-03T15:57:00Z">
              <w:tcPr>
                <w:tcW w:w="3618" w:type="dxa"/>
              </w:tcPr>
            </w:tcPrChange>
          </w:tcPr>
          <w:p w14:paraId="0E011460" w14:textId="77777777" w:rsidR="00414EC1" w:rsidRDefault="00414EC1" w:rsidP="00EA56BC">
            <w:pPr>
              <w:rPr>
                <w:ins w:id="486" w:author="ROBERT Cindy" w:date="2022-02-03T15:57:00Z"/>
              </w:rPr>
            </w:pPr>
          </w:p>
        </w:tc>
      </w:tr>
      <w:tr w:rsidR="00414EC1" w14:paraId="0FD770CF" w14:textId="44236F91" w:rsidTr="00414EC1">
        <w:tc>
          <w:tcPr>
            <w:tcW w:w="591" w:type="dxa"/>
            <w:tcPrChange w:id="487" w:author="ROBERT Cindy" w:date="2022-02-03T15:57:00Z">
              <w:tcPr>
                <w:tcW w:w="662" w:type="dxa"/>
              </w:tcPr>
            </w:tcPrChange>
          </w:tcPr>
          <w:p w14:paraId="129EC97F" w14:textId="0B4A08F9" w:rsidR="00414EC1" w:rsidRDefault="00414EC1" w:rsidP="00EA56BC">
            <w:r>
              <w:t>EP-</w:t>
            </w:r>
            <w:r w:rsidR="00CB5507">
              <w:t>0</w:t>
            </w:r>
            <w:r>
              <w:t>14</w:t>
            </w:r>
          </w:p>
        </w:tc>
        <w:tc>
          <w:tcPr>
            <w:tcW w:w="2217" w:type="dxa"/>
            <w:tcPrChange w:id="488" w:author="ROBERT Cindy" w:date="2022-02-03T15:57:00Z">
              <w:tcPr>
                <w:tcW w:w="2813" w:type="dxa"/>
              </w:tcPr>
            </w:tcPrChange>
          </w:tcPr>
          <w:p w14:paraId="70A4D61D" w14:textId="77777777" w:rsidR="00414EC1" w:rsidRDefault="00414EC1" w:rsidP="00EA56BC">
            <w:r>
              <w:t>Suppression des interlocuteurs</w:t>
            </w:r>
          </w:p>
        </w:tc>
        <w:tc>
          <w:tcPr>
            <w:tcW w:w="1499" w:type="dxa"/>
            <w:tcPrChange w:id="489" w:author="ROBERT Cindy" w:date="2022-02-03T15:57:00Z">
              <w:tcPr>
                <w:tcW w:w="1969" w:type="dxa"/>
              </w:tcPr>
            </w:tcPrChange>
          </w:tcPr>
          <w:p w14:paraId="7EB71396" w14:textId="77777777" w:rsidR="00414EC1" w:rsidRDefault="00414EC1" w:rsidP="00EA56BC">
            <w:pPr>
              <w:pStyle w:val="Paragraphedeliste"/>
            </w:pPr>
          </w:p>
        </w:tc>
        <w:tc>
          <w:tcPr>
            <w:tcW w:w="2675" w:type="dxa"/>
            <w:tcPrChange w:id="490" w:author="ROBERT Cindy" w:date="2022-02-03T15:57:00Z">
              <w:tcPr>
                <w:tcW w:w="3618" w:type="dxa"/>
              </w:tcPr>
            </w:tcPrChange>
          </w:tcPr>
          <w:p w14:paraId="507767D7" w14:textId="77777777" w:rsidR="00414EC1" w:rsidRDefault="00414EC1" w:rsidP="00EA56BC">
            <w:r>
              <w:t>Lorsque le prospect est admis en résidence, il est impossible de supprimer des interlocuteurs</w:t>
            </w:r>
          </w:p>
        </w:tc>
        <w:tc>
          <w:tcPr>
            <w:tcW w:w="2080" w:type="dxa"/>
            <w:tcPrChange w:id="491" w:author="ROBERT Cindy" w:date="2022-02-03T15:57:00Z">
              <w:tcPr>
                <w:tcW w:w="3618" w:type="dxa"/>
              </w:tcPr>
            </w:tcPrChange>
          </w:tcPr>
          <w:p w14:paraId="1E7BD90E" w14:textId="77777777" w:rsidR="00414EC1" w:rsidRDefault="00414EC1" w:rsidP="00EA56BC">
            <w:pPr>
              <w:rPr>
                <w:ins w:id="492" w:author="ROBERT Cindy" w:date="2022-02-03T15:57:00Z"/>
              </w:rPr>
            </w:pPr>
          </w:p>
        </w:tc>
      </w:tr>
      <w:tr w:rsidR="00414EC1" w14:paraId="55620233" w14:textId="40BB6A0B" w:rsidTr="00414EC1">
        <w:tc>
          <w:tcPr>
            <w:tcW w:w="591" w:type="dxa"/>
            <w:tcPrChange w:id="493" w:author="ROBERT Cindy" w:date="2022-02-03T15:57:00Z">
              <w:tcPr>
                <w:tcW w:w="662" w:type="dxa"/>
              </w:tcPr>
            </w:tcPrChange>
          </w:tcPr>
          <w:p w14:paraId="570F7689" w14:textId="3246DD2C" w:rsidR="00414EC1" w:rsidRDefault="00414EC1" w:rsidP="00EA56BC">
            <w:r>
              <w:t>EP-</w:t>
            </w:r>
            <w:r w:rsidR="00CB5507">
              <w:t>0</w:t>
            </w:r>
            <w:r>
              <w:t>15</w:t>
            </w:r>
          </w:p>
        </w:tc>
        <w:tc>
          <w:tcPr>
            <w:tcW w:w="2217" w:type="dxa"/>
            <w:tcPrChange w:id="494" w:author="ROBERT Cindy" w:date="2022-02-03T15:57:00Z">
              <w:tcPr>
                <w:tcW w:w="2813" w:type="dxa"/>
              </w:tcPr>
            </w:tcPrChange>
          </w:tcPr>
          <w:p w14:paraId="07434E99" w14:textId="77777777" w:rsidR="00414EC1" w:rsidRDefault="00414EC1" w:rsidP="00EA56BC">
            <w:r>
              <w:t>Modification de l’interlocuteur principal</w:t>
            </w:r>
          </w:p>
        </w:tc>
        <w:tc>
          <w:tcPr>
            <w:tcW w:w="1499" w:type="dxa"/>
            <w:tcPrChange w:id="495" w:author="ROBERT Cindy" w:date="2022-02-03T15:57:00Z">
              <w:tcPr>
                <w:tcW w:w="1969" w:type="dxa"/>
              </w:tcPr>
            </w:tcPrChange>
          </w:tcPr>
          <w:p w14:paraId="3C2AFB7B" w14:textId="77777777" w:rsidR="00414EC1" w:rsidRDefault="00414EC1" w:rsidP="00EA56BC">
            <w:pPr>
              <w:pStyle w:val="Paragraphedeliste"/>
            </w:pPr>
          </w:p>
        </w:tc>
        <w:tc>
          <w:tcPr>
            <w:tcW w:w="2675" w:type="dxa"/>
            <w:tcPrChange w:id="496" w:author="ROBERT Cindy" w:date="2022-02-03T15:57:00Z">
              <w:tcPr>
                <w:tcW w:w="3618" w:type="dxa"/>
              </w:tcPr>
            </w:tcPrChange>
          </w:tcPr>
          <w:p w14:paraId="57FE647D" w14:textId="77777777" w:rsidR="00414EC1" w:rsidRDefault="00414EC1" w:rsidP="00EA56BC">
            <w:r>
              <w:t>Lorsque le prospect est admis en résidence, il est possible de modifier l’interlocuteur principal depuis la fiche prospect</w:t>
            </w:r>
          </w:p>
        </w:tc>
        <w:tc>
          <w:tcPr>
            <w:tcW w:w="2080" w:type="dxa"/>
            <w:tcPrChange w:id="497" w:author="ROBERT Cindy" w:date="2022-02-03T15:57:00Z">
              <w:tcPr>
                <w:tcW w:w="3618" w:type="dxa"/>
              </w:tcPr>
            </w:tcPrChange>
          </w:tcPr>
          <w:p w14:paraId="70E00F52" w14:textId="77777777" w:rsidR="00414EC1" w:rsidRDefault="00414EC1" w:rsidP="00EA56BC">
            <w:pPr>
              <w:rPr>
                <w:ins w:id="498" w:author="ROBERT Cindy" w:date="2022-02-03T15:57:00Z"/>
              </w:rPr>
            </w:pPr>
          </w:p>
        </w:tc>
      </w:tr>
      <w:tr w:rsidR="00414EC1" w14:paraId="5824C2EE" w14:textId="690C9904" w:rsidTr="00414EC1">
        <w:tc>
          <w:tcPr>
            <w:tcW w:w="591" w:type="dxa"/>
            <w:tcPrChange w:id="499" w:author="ROBERT Cindy" w:date="2022-02-03T15:57:00Z">
              <w:tcPr>
                <w:tcW w:w="662" w:type="dxa"/>
              </w:tcPr>
            </w:tcPrChange>
          </w:tcPr>
          <w:p w14:paraId="2BFB42DC" w14:textId="269152E0" w:rsidR="00414EC1" w:rsidRDefault="00414EC1" w:rsidP="00EA56BC"/>
        </w:tc>
        <w:tc>
          <w:tcPr>
            <w:tcW w:w="2217" w:type="dxa"/>
            <w:tcPrChange w:id="500" w:author="ROBERT Cindy" w:date="2022-02-03T15:57:00Z">
              <w:tcPr>
                <w:tcW w:w="2813" w:type="dxa"/>
              </w:tcPr>
            </w:tcPrChange>
          </w:tcPr>
          <w:p w14:paraId="6140ADB7" w14:textId="287B8B07" w:rsidR="00414EC1" w:rsidRDefault="00414EC1" w:rsidP="00EA56BC"/>
        </w:tc>
        <w:tc>
          <w:tcPr>
            <w:tcW w:w="1499" w:type="dxa"/>
            <w:tcPrChange w:id="501" w:author="ROBERT Cindy" w:date="2022-02-03T15:57:00Z">
              <w:tcPr>
                <w:tcW w:w="1969" w:type="dxa"/>
              </w:tcPr>
            </w:tcPrChange>
          </w:tcPr>
          <w:p w14:paraId="09551D60" w14:textId="77777777" w:rsidR="00414EC1" w:rsidRDefault="00414EC1" w:rsidP="00EA56BC">
            <w:pPr>
              <w:pStyle w:val="Paragraphedeliste"/>
            </w:pPr>
          </w:p>
        </w:tc>
        <w:tc>
          <w:tcPr>
            <w:tcW w:w="2675" w:type="dxa"/>
            <w:tcPrChange w:id="502" w:author="ROBERT Cindy" w:date="2022-02-03T15:57:00Z">
              <w:tcPr>
                <w:tcW w:w="3618" w:type="dxa"/>
              </w:tcPr>
            </w:tcPrChange>
          </w:tcPr>
          <w:p w14:paraId="46D0ED19" w14:textId="407A221D" w:rsidR="00414EC1" w:rsidRDefault="00414EC1" w:rsidP="00EA56BC"/>
        </w:tc>
        <w:tc>
          <w:tcPr>
            <w:tcW w:w="2080" w:type="dxa"/>
            <w:tcPrChange w:id="503" w:author="ROBERT Cindy" w:date="2022-02-03T15:57:00Z">
              <w:tcPr>
                <w:tcW w:w="3618" w:type="dxa"/>
              </w:tcPr>
            </w:tcPrChange>
          </w:tcPr>
          <w:p w14:paraId="23572AC3" w14:textId="77777777" w:rsidR="00414EC1" w:rsidRDefault="00414EC1" w:rsidP="00EA56BC">
            <w:pPr>
              <w:rPr>
                <w:ins w:id="504" w:author="ROBERT Cindy" w:date="2022-02-03T15:57:00Z"/>
              </w:rPr>
            </w:pPr>
          </w:p>
        </w:tc>
      </w:tr>
    </w:tbl>
    <w:p w14:paraId="1556FF0D" w14:textId="77777777" w:rsidR="00C85274" w:rsidRDefault="00C85274" w:rsidP="00C85274"/>
    <w:p w14:paraId="4583605A" w14:textId="77777777" w:rsidR="00C85274" w:rsidRPr="00755788" w:rsidRDefault="00C85274" w:rsidP="00C85274"/>
    <w:p w14:paraId="33397DD8" w14:textId="77777777" w:rsidR="00C85274" w:rsidRDefault="00C85274" w:rsidP="00B70CB1"/>
    <w:p w14:paraId="6FE58AC6" w14:textId="3D12A4EC" w:rsidR="00FA0611" w:rsidRDefault="00FA0611" w:rsidP="00006894">
      <w:pPr>
        <w:pStyle w:val="Titre1"/>
        <w:rPr>
          <w:ins w:id="505" w:author="MORSCH Daniela" w:date="2022-02-02T17:30:00Z"/>
        </w:rPr>
      </w:pPr>
      <w:bookmarkStart w:id="506" w:name="_Toc94718481"/>
      <w:r>
        <w:lastRenderedPageBreak/>
        <w:t>Gestion des origines</w:t>
      </w:r>
      <w:bookmarkEnd w:id="506"/>
    </w:p>
    <w:p w14:paraId="7029BA2A" w14:textId="73609071" w:rsidR="00366805" w:rsidRPr="00366805" w:rsidRDefault="00366805" w:rsidP="00366805">
      <w:proofErr w:type="spellStart"/>
      <w:ins w:id="507" w:author="MORSCH Daniela" w:date="2022-02-02T17:30:00Z">
        <w:r w:rsidRPr="00F7509D">
          <w:t>Rg</w:t>
        </w:r>
        <w:proofErr w:type="spellEnd"/>
        <w:r w:rsidRPr="00F7509D">
          <w:t xml:space="preserve"> typée « </w:t>
        </w:r>
        <w:r>
          <w:t>O</w:t>
        </w:r>
        <w:r w:rsidR="00102BA3">
          <w:t>R</w:t>
        </w:r>
        <w:r w:rsidRPr="00F7509D">
          <w:t xml:space="preserve"> » -&gt; correspond </w:t>
        </w:r>
        <w:r>
          <w:t xml:space="preserve">RG sur </w:t>
        </w:r>
      </w:ins>
      <w:ins w:id="508" w:author="MORSCH Daniela" w:date="2022-02-02T17:31:00Z">
        <w:r w:rsidR="003F4E6B">
          <w:t>les Orientations</w:t>
        </w:r>
      </w:ins>
      <w:ins w:id="509" w:author="MORSCH Daniela" w:date="2022-02-02T17:30:00Z">
        <w:r>
          <w:t xml:space="preserve"> </w:t>
        </w:r>
      </w:ins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510" w:author="ROBERT Cindy" w:date="2022-02-03T15:57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1"/>
        <w:gridCol w:w="2045"/>
        <w:gridCol w:w="1164"/>
        <w:gridCol w:w="3485"/>
        <w:gridCol w:w="1777"/>
        <w:tblGridChange w:id="511">
          <w:tblGrid>
            <w:gridCol w:w="656"/>
            <w:gridCol w:w="2790"/>
            <w:gridCol w:w="1511"/>
            <w:gridCol w:w="4105"/>
            <w:gridCol w:w="4105"/>
          </w:tblGrid>
        </w:tblGridChange>
      </w:tblGrid>
      <w:tr w:rsidR="00414EC1" w14:paraId="1B5039A9" w14:textId="7200D16C" w:rsidTr="00414EC1">
        <w:trPr>
          <w:tblHeader/>
          <w:trPrChange w:id="512" w:author="ROBERT Cindy" w:date="2022-02-03T15:57:00Z">
            <w:trPr>
              <w:tblHeader/>
            </w:trPr>
          </w:trPrChange>
        </w:trPr>
        <w:tc>
          <w:tcPr>
            <w:tcW w:w="591" w:type="dxa"/>
            <w:shd w:val="clear" w:color="auto" w:fill="FABF8F" w:themeFill="accent6" w:themeFillTint="99"/>
            <w:tcPrChange w:id="513" w:author="ROBERT Cindy" w:date="2022-02-03T15:57:00Z">
              <w:tcPr>
                <w:tcW w:w="656" w:type="dxa"/>
                <w:shd w:val="clear" w:color="auto" w:fill="FABF8F" w:themeFill="accent6" w:themeFillTint="99"/>
              </w:tcPr>
            </w:tcPrChange>
          </w:tcPr>
          <w:p w14:paraId="202AE6E3" w14:textId="77777777" w:rsidR="00414EC1" w:rsidRDefault="00414EC1" w:rsidP="00280B47">
            <w:r>
              <w:t>RG</w:t>
            </w:r>
          </w:p>
        </w:tc>
        <w:tc>
          <w:tcPr>
            <w:tcW w:w="2045" w:type="dxa"/>
            <w:shd w:val="clear" w:color="auto" w:fill="FABF8F" w:themeFill="accent6" w:themeFillTint="99"/>
            <w:tcPrChange w:id="514" w:author="ROBERT Cindy" w:date="2022-02-03T15:57:00Z">
              <w:tcPr>
                <w:tcW w:w="2790" w:type="dxa"/>
                <w:shd w:val="clear" w:color="auto" w:fill="FABF8F" w:themeFill="accent6" w:themeFillTint="99"/>
              </w:tcPr>
            </w:tcPrChange>
          </w:tcPr>
          <w:p w14:paraId="28E854DA" w14:textId="77777777" w:rsidR="00414EC1" w:rsidRDefault="00414EC1" w:rsidP="00280B47">
            <w:r>
              <w:t>Description</w:t>
            </w:r>
          </w:p>
        </w:tc>
        <w:tc>
          <w:tcPr>
            <w:tcW w:w="1164" w:type="dxa"/>
            <w:shd w:val="clear" w:color="auto" w:fill="FABF8F" w:themeFill="accent6" w:themeFillTint="99"/>
            <w:tcPrChange w:id="515" w:author="ROBERT Cindy" w:date="2022-02-03T15:57:00Z">
              <w:tcPr>
                <w:tcW w:w="1511" w:type="dxa"/>
                <w:shd w:val="clear" w:color="auto" w:fill="FABF8F" w:themeFill="accent6" w:themeFillTint="99"/>
              </w:tcPr>
            </w:tcPrChange>
          </w:tcPr>
          <w:p w14:paraId="740C067C" w14:textId="77777777" w:rsidR="00414EC1" w:rsidRDefault="00414EC1" w:rsidP="00280B47">
            <w:r>
              <w:t>Champs</w:t>
            </w:r>
          </w:p>
        </w:tc>
        <w:tc>
          <w:tcPr>
            <w:tcW w:w="3485" w:type="dxa"/>
            <w:shd w:val="clear" w:color="auto" w:fill="FABF8F" w:themeFill="accent6" w:themeFillTint="99"/>
            <w:tcPrChange w:id="516" w:author="ROBERT Cindy" w:date="2022-02-03T15:57:00Z">
              <w:tcPr>
                <w:tcW w:w="4105" w:type="dxa"/>
                <w:shd w:val="clear" w:color="auto" w:fill="FABF8F" w:themeFill="accent6" w:themeFillTint="99"/>
              </w:tcPr>
            </w:tcPrChange>
          </w:tcPr>
          <w:p w14:paraId="0C61B458" w14:textId="77777777" w:rsidR="00414EC1" w:rsidRDefault="00414EC1" w:rsidP="00280B47">
            <w:r>
              <w:t>Règles</w:t>
            </w:r>
          </w:p>
        </w:tc>
        <w:tc>
          <w:tcPr>
            <w:tcW w:w="1777" w:type="dxa"/>
            <w:shd w:val="clear" w:color="auto" w:fill="FABF8F" w:themeFill="accent6" w:themeFillTint="99"/>
            <w:tcPrChange w:id="517" w:author="ROBERT Cindy" w:date="2022-02-03T15:57:00Z">
              <w:tcPr>
                <w:tcW w:w="4105" w:type="dxa"/>
                <w:shd w:val="clear" w:color="auto" w:fill="FABF8F" w:themeFill="accent6" w:themeFillTint="99"/>
              </w:tcPr>
            </w:tcPrChange>
          </w:tcPr>
          <w:p w14:paraId="246F0523" w14:textId="7ACD2E68" w:rsidR="00414EC1" w:rsidRDefault="00414EC1" w:rsidP="00280B47">
            <w:pPr>
              <w:rPr>
                <w:ins w:id="518" w:author="ROBERT Cindy" w:date="2022-02-03T15:57:00Z"/>
              </w:rPr>
            </w:pPr>
            <w:ins w:id="519" w:author="ROBERT Cindy" w:date="2022-02-03T15:57:00Z">
              <w:r>
                <w:t>US</w:t>
              </w:r>
            </w:ins>
          </w:p>
        </w:tc>
      </w:tr>
      <w:tr w:rsidR="00414EC1" w14:paraId="016824A7" w14:textId="092ADABB" w:rsidTr="00414EC1">
        <w:tc>
          <w:tcPr>
            <w:tcW w:w="591" w:type="dxa"/>
            <w:tcPrChange w:id="520" w:author="ROBERT Cindy" w:date="2022-02-03T15:57:00Z">
              <w:tcPr>
                <w:tcW w:w="656" w:type="dxa"/>
              </w:tcPr>
            </w:tcPrChange>
          </w:tcPr>
          <w:p w14:paraId="6FC0C9E1" w14:textId="01D4C212" w:rsidR="00414EC1" w:rsidRDefault="00414EC1" w:rsidP="00280B47">
            <w:ins w:id="521" w:author="MORSCH Daniela" w:date="2022-02-02T17:32:00Z">
              <w:r>
                <w:t>OR-</w:t>
              </w:r>
            </w:ins>
            <w:r w:rsidR="00CB5507">
              <w:t>00</w:t>
            </w:r>
            <w:ins w:id="522" w:author="MORSCH Daniela" w:date="2022-02-02T17:32:00Z">
              <w:r>
                <w:t>1</w:t>
              </w:r>
            </w:ins>
          </w:p>
        </w:tc>
        <w:tc>
          <w:tcPr>
            <w:tcW w:w="2045" w:type="dxa"/>
            <w:tcPrChange w:id="523" w:author="ROBERT Cindy" w:date="2022-02-03T15:57:00Z">
              <w:tcPr>
                <w:tcW w:w="2790" w:type="dxa"/>
              </w:tcPr>
            </w:tcPrChange>
          </w:tcPr>
          <w:p w14:paraId="520DB380" w14:textId="531DE4D9" w:rsidR="00414EC1" w:rsidRDefault="00414EC1" w:rsidP="00280B47">
            <w:r>
              <w:t>Origine d’une orientation</w:t>
            </w:r>
          </w:p>
        </w:tc>
        <w:tc>
          <w:tcPr>
            <w:tcW w:w="1164" w:type="dxa"/>
            <w:tcPrChange w:id="524" w:author="ROBERT Cindy" w:date="2022-02-03T15:57:00Z">
              <w:tcPr>
                <w:tcW w:w="1511" w:type="dxa"/>
              </w:tcPr>
            </w:tcPrChange>
          </w:tcPr>
          <w:p w14:paraId="2211D4B7" w14:textId="77777777" w:rsidR="00414EC1" w:rsidRDefault="00414EC1" w:rsidP="003115E9">
            <w:pPr>
              <w:pStyle w:val="Paragraphedeliste"/>
              <w:ind w:left="0"/>
            </w:pPr>
            <w:r>
              <w:t>Origine</w:t>
            </w:r>
          </w:p>
          <w:p w14:paraId="72AC0B97" w14:textId="5EC74F41" w:rsidR="00414EC1" w:rsidRDefault="00414EC1" w:rsidP="003115E9">
            <w:pPr>
              <w:pStyle w:val="Paragraphedeliste"/>
              <w:ind w:left="0"/>
            </w:pPr>
            <w:r>
              <w:t>Sous origine</w:t>
            </w:r>
          </w:p>
        </w:tc>
        <w:tc>
          <w:tcPr>
            <w:tcW w:w="3485" w:type="dxa"/>
            <w:tcPrChange w:id="525" w:author="ROBERT Cindy" w:date="2022-02-03T15:57:00Z">
              <w:tcPr>
                <w:tcW w:w="4105" w:type="dxa"/>
              </w:tcPr>
            </w:tcPrChange>
          </w:tcPr>
          <w:p w14:paraId="4D4594BE" w14:textId="2CA43702" w:rsidR="00414EC1" w:rsidRPr="00DD2164" w:rsidRDefault="00414EC1" w:rsidP="00280B47">
            <w:r>
              <w:t>Lorsqu’une origine est sélectionnée alors les sous origines correspondant</w:t>
            </w:r>
            <w:ins w:id="526" w:author="MORSCH Daniela" w:date="2022-01-31T12:14:00Z">
              <w:r>
                <w:t>es</w:t>
              </w:r>
            </w:ins>
            <w:r>
              <w:t xml:space="preserve"> à l’origine s’affiche</w:t>
            </w:r>
            <w:ins w:id="527" w:author="MORSCH Daniela" w:date="2022-01-31T12:14:00Z">
              <w:r>
                <w:t>nt</w:t>
              </w:r>
            </w:ins>
            <w:r>
              <w:t xml:space="preserve"> en liste déroulante dans le champ « sous-origine »</w:t>
            </w:r>
          </w:p>
        </w:tc>
        <w:tc>
          <w:tcPr>
            <w:tcW w:w="1777" w:type="dxa"/>
            <w:tcPrChange w:id="528" w:author="ROBERT Cindy" w:date="2022-02-03T15:57:00Z">
              <w:tcPr>
                <w:tcW w:w="4105" w:type="dxa"/>
              </w:tcPr>
            </w:tcPrChange>
          </w:tcPr>
          <w:p w14:paraId="4C15F261" w14:textId="77777777" w:rsidR="00414EC1" w:rsidRDefault="00414EC1" w:rsidP="00280B47">
            <w:pPr>
              <w:rPr>
                <w:ins w:id="529" w:author="ROBERT Cindy" w:date="2022-02-03T15:57:00Z"/>
              </w:rPr>
            </w:pPr>
          </w:p>
        </w:tc>
      </w:tr>
      <w:tr w:rsidR="00414EC1" w14:paraId="0D7ABFF1" w14:textId="76E8B5EE" w:rsidTr="00414EC1">
        <w:tc>
          <w:tcPr>
            <w:tcW w:w="591" w:type="dxa"/>
            <w:tcPrChange w:id="530" w:author="ROBERT Cindy" w:date="2022-02-03T15:57:00Z">
              <w:tcPr>
                <w:tcW w:w="656" w:type="dxa"/>
              </w:tcPr>
            </w:tcPrChange>
          </w:tcPr>
          <w:p w14:paraId="104120E8" w14:textId="78C25A20" w:rsidR="00414EC1" w:rsidRDefault="00414EC1" w:rsidP="00280B47">
            <w:ins w:id="531" w:author="MORSCH Daniela" w:date="2022-02-02T17:32:00Z">
              <w:r>
                <w:t>OR-</w:t>
              </w:r>
            </w:ins>
            <w:r w:rsidR="00CB5507">
              <w:t>00</w:t>
            </w:r>
            <w:ins w:id="532" w:author="MORSCH Daniela" w:date="2022-02-02T17:32:00Z">
              <w:r>
                <w:t>2</w:t>
              </w:r>
            </w:ins>
          </w:p>
        </w:tc>
        <w:tc>
          <w:tcPr>
            <w:tcW w:w="2045" w:type="dxa"/>
            <w:tcPrChange w:id="533" w:author="ROBERT Cindy" w:date="2022-02-03T15:57:00Z">
              <w:tcPr>
                <w:tcW w:w="2790" w:type="dxa"/>
              </w:tcPr>
            </w:tcPrChange>
          </w:tcPr>
          <w:p w14:paraId="2D9810F1" w14:textId="0466BE18" w:rsidR="00414EC1" w:rsidRDefault="00414EC1" w:rsidP="00280B47">
            <w:ins w:id="534" w:author="MORSCH Daniela" w:date="2022-01-31T12:14:00Z">
              <w:r>
                <w:t xml:space="preserve">Droits sur </w:t>
              </w:r>
              <w:proofErr w:type="gramStart"/>
              <w:r>
                <w:t>la m</w:t>
              </w:r>
            </w:ins>
            <w:proofErr w:type="gramEnd"/>
            <w:del w:id="535" w:author="MORSCH Daniela" w:date="2022-01-31T12:14:00Z">
              <w:r w:rsidDel="006B18F5">
                <w:delText>M</w:delText>
              </w:r>
            </w:del>
            <w:r>
              <w:t>odification d’une origine</w:t>
            </w:r>
          </w:p>
        </w:tc>
        <w:tc>
          <w:tcPr>
            <w:tcW w:w="1164" w:type="dxa"/>
            <w:tcPrChange w:id="536" w:author="ROBERT Cindy" w:date="2022-02-03T15:57:00Z">
              <w:tcPr>
                <w:tcW w:w="1511" w:type="dxa"/>
              </w:tcPr>
            </w:tcPrChange>
          </w:tcPr>
          <w:p w14:paraId="6C01296F" w14:textId="77777777" w:rsidR="00414EC1" w:rsidRDefault="00414EC1" w:rsidP="003115E9">
            <w:pPr>
              <w:pStyle w:val="Paragraphedeliste"/>
              <w:ind w:left="0"/>
            </w:pPr>
            <w:r>
              <w:t>Origine</w:t>
            </w:r>
          </w:p>
          <w:p w14:paraId="3DCEAAEB" w14:textId="006E911D" w:rsidR="00414EC1" w:rsidRDefault="00414EC1" w:rsidP="003115E9">
            <w:pPr>
              <w:pStyle w:val="Paragraphedeliste"/>
              <w:ind w:left="0"/>
            </w:pPr>
            <w:r>
              <w:t>Sous Origine</w:t>
            </w:r>
          </w:p>
        </w:tc>
        <w:tc>
          <w:tcPr>
            <w:tcW w:w="3485" w:type="dxa"/>
            <w:tcPrChange w:id="537" w:author="ROBERT Cindy" w:date="2022-02-03T15:57:00Z">
              <w:tcPr>
                <w:tcW w:w="4105" w:type="dxa"/>
              </w:tcPr>
            </w:tcPrChange>
          </w:tcPr>
          <w:p w14:paraId="63B6DB40" w14:textId="77777777" w:rsidR="00414EC1" w:rsidRDefault="00414EC1" w:rsidP="00280B47">
            <w:r>
              <w:t>Les profils DCM et administrateur peuvent modifier l’origine et sous origine d’une orientation.</w:t>
            </w:r>
          </w:p>
          <w:p w14:paraId="3C7FCA25" w14:textId="4558C1FF" w:rsidR="00414EC1" w:rsidRDefault="00414EC1" w:rsidP="00280B47">
            <w:commentRangeStart w:id="538"/>
            <w:r>
              <w:t>Alors que les profils résidence ne peuvent pas modifier les origines et sous origines</w:t>
            </w:r>
            <w:commentRangeEnd w:id="538"/>
            <w:r>
              <w:rPr>
                <w:rStyle w:val="Marquedecommentaire"/>
              </w:rPr>
              <w:commentReference w:id="538"/>
            </w:r>
          </w:p>
        </w:tc>
        <w:tc>
          <w:tcPr>
            <w:tcW w:w="1777" w:type="dxa"/>
            <w:tcPrChange w:id="539" w:author="ROBERT Cindy" w:date="2022-02-03T15:57:00Z">
              <w:tcPr>
                <w:tcW w:w="4105" w:type="dxa"/>
              </w:tcPr>
            </w:tcPrChange>
          </w:tcPr>
          <w:p w14:paraId="589875ED" w14:textId="77777777" w:rsidR="00414EC1" w:rsidRDefault="00414EC1" w:rsidP="00280B47">
            <w:pPr>
              <w:rPr>
                <w:ins w:id="540" w:author="ROBERT Cindy" w:date="2022-02-03T15:57:00Z"/>
              </w:rPr>
            </w:pPr>
          </w:p>
        </w:tc>
      </w:tr>
      <w:tr w:rsidR="00414EC1" w14:paraId="38685D31" w14:textId="1E3911DA" w:rsidTr="00414EC1">
        <w:tc>
          <w:tcPr>
            <w:tcW w:w="591" w:type="dxa"/>
            <w:tcPrChange w:id="541" w:author="ROBERT Cindy" w:date="2022-02-03T15:57:00Z">
              <w:tcPr>
                <w:tcW w:w="656" w:type="dxa"/>
              </w:tcPr>
            </w:tcPrChange>
          </w:tcPr>
          <w:p w14:paraId="18D978FF" w14:textId="0817DC75" w:rsidR="00414EC1" w:rsidRDefault="00414EC1" w:rsidP="00280B47">
            <w:ins w:id="542" w:author="MORSCH Daniela" w:date="2022-02-02T17:32:00Z">
              <w:r>
                <w:t>OR-</w:t>
              </w:r>
            </w:ins>
            <w:r w:rsidR="00CB5507">
              <w:t>00</w:t>
            </w:r>
            <w:ins w:id="543" w:author="MORSCH Daniela" w:date="2022-02-02T17:32:00Z">
              <w:r>
                <w:t>3</w:t>
              </w:r>
            </w:ins>
          </w:p>
        </w:tc>
        <w:tc>
          <w:tcPr>
            <w:tcW w:w="2045" w:type="dxa"/>
            <w:tcPrChange w:id="544" w:author="ROBERT Cindy" w:date="2022-02-03T15:57:00Z">
              <w:tcPr>
                <w:tcW w:w="2790" w:type="dxa"/>
              </w:tcPr>
            </w:tcPrChange>
          </w:tcPr>
          <w:p w14:paraId="6A038D93" w14:textId="11CFA6A1" w:rsidR="00414EC1" w:rsidRDefault="00414EC1" w:rsidP="00280B47">
            <w:r>
              <w:t>Création d’une origine – profil DCM et administrateur</w:t>
            </w:r>
          </w:p>
        </w:tc>
        <w:tc>
          <w:tcPr>
            <w:tcW w:w="1164" w:type="dxa"/>
            <w:tcPrChange w:id="545" w:author="ROBERT Cindy" w:date="2022-02-03T15:57:00Z">
              <w:tcPr>
                <w:tcW w:w="1511" w:type="dxa"/>
              </w:tcPr>
            </w:tcPrChange>
          </w:tcPr>
          <w:p w14:paraId="286F8B05" w14:textId="77777777" w:rsidR="00414EC1" w:rsidRDefault="00414EC1" w:rsidP="003115E9">
            <w:pPr>
              <w:pStyle w:val="Paragraphedeliste"/>
              <w:ind w:left="0"/>
            </w:pPr>
            <w:r>
              <w:t>Origine</w:t>
            </w:r>
          </w:p>
          <w:p w14:paraId="255B306C" w14:textId="5CA68424" w:rsidR="00414EC1" w:rsidRDefault="00414EC1" w:rsidP="003115E9">
            <w:pPr>
              <w:pStyle w:val="Paragraphedeliste"/>
              <w:ind w:left="0"/>
            </w:pPr>
            <w:r>
              <w:t>Sous origine</w:t>
            </w:r>
          </w:p>
        </w:tc>
        <w:tc>
          <w:tcPr>
            <w:tcW w:w="3485" w:type="dxa"/>
            <w:tcPrChange w:id="546" w:author="ROBERT Cindy" w:date="2022-02-03T15:57:00Z">
              <w:tcPr>
                <w:tcW w:w="4105" w:type="dxa"/>
              </w:tcPr>
            </w:tcPrChange>
          </w:tcPr>
          <w:p w14:paraId="365D67EA" w14:textId="4A5C6D45" w:rsidR="00414EC1" w:rsidRDefault="00414EC1" w:rsidP="00280B47">
            <w:r>
              <w:t>Les profils DCM et administrateur ont accès à toutes la liste des origines</w:t>
            </w:r>
          </w:p>
        </w:tc>
        <w:tc>
          <w:tcPr>
            <w:tcW w:w="1777" w:type="dxa"/>
            <w:tcPrChange w:id="547" w:author="ROBERT Cindy" w:date="2022-02-03T15:57:00Z">
              <w:tcPr>
                <w:tcW w:w="4105" w:type="dxa"/>
              </w:tcPr>
            </w:tcPrChange>
          </w:tcPr>
          <w:p w14:paraId="0E6E9BC9" w14:textId="77777777" w:rsidR="00414EC1" w:rsidRDefault="00414EC1" w:rsidP="00280B47">
            <w:pPr>
              <w:rPr>
                <w:ins w:id="548" w:author="ROBERT Cindy" w:date="2022-02-03T15:57:00Z"/>
              </w:rPr>
            </w:pPr>
          </w:p>
        </w:tc>
      </w:tr>
      <w:tr w:rsidR="00414EC1" w14:paraId="04CBB5C2" w14:textId="6F4FB18D" w:rsidTr="00414EC1">
        <w:tc>
          <w:tcPr>
            <w:tcW w:w="591" w:type="dxa"/>
            <w:tcPrChange w:id="549" w:author="ROBERT Cindy" w:date="2022-02-03T15:57:00Z">
              <w:tcPr>
                <w:tcW w:w="656" w:type="dxa"/>
              </w:tcPr>
            </w:tcPrChange>
          </w:tcPr>
          <w:p w14:paraId="524E05A3" w14:textId="0FD525D0" w:rsidR="00414EC1" w:rsidRDefault="00414EC1" w:rsidP="00CF0689">
            <w:ins w:id="550" w:author="MORSCH Daniela" w:date="2022-02-02T17:32:00Z">
              <w:r>
                <w:t>OR-</w:t>
              </w:r>
            </w:ins>
            <w:r w:rsidR="00CB5507">
              <w:t>00</w:t>
            </w:r>
            <w:ins w:id="551" w:author="MORSCH Daniela" w:date="2022-02-02T17:32:00Z">
              <w:r>
                <w:t>4</w:t>
              </w:r>
            </w:ins>
          </w:p>
        </w:tc>
        <w:tc>
          <w:tcPr>
            <w:tcW w:w="2045" w:type="dxa"/>
            <w:tcPrChange w:id="552" w:author="ROBERT Cindy" w:date="2022-02-03T15:57:00Z">
              <w:tcPr>
                <w:tcW w:w="2790" w:type="dxa"/>
              </w:tcPr>
            </w:tcPrChange>
          </w:tcPr>
          <w:p w14:paraId="163B12D0" w14:textId="24183841" w:rsidR="00414EC1" w:rsidRDefault="00414EC1" w:rsidP="00CF0689">
            <w:r>
              <w:t>Création d’une origine – profil résidence</w:t>
            </w:r>
          </w:p>
        </w:tc>
        <w:tc>
          <w:tcPr>
            <w:tcW w:w="1164" w:type="dxa"/>
            <w:tcPrChange w:id="553" w:author="ROBERT Cindy" w:date="2022-02-03T15:57:00Z">
              <w:tcPr>
                <w:tcW w:w="1511" w:type="dxa"/>
              </w:tcPr>
            </w:tcPrChange>
          </w:tcPr>
          <w:p w14:paraId="68AABA2D" w14:textId="77777777" w:rsidR="00414EC1" w:rsidRDefault="00414EC1" w:rsidP="003115E9">
            <w:pPr>
              <w:pStyle w:val="Paragraphedeliste"/>
              <w:ind w:left="0"/>
            </w:pPr>
            <w:r>
              <w:t>Origine</w:t>
            </w:r>
          </w:p>
          <w:p w14:paraId="734D6BCF" w14:textId="78B52C48" w:rsidR="00414EC1" w:rsidRDefault="00414EC1" w:rsidP="003115E9">
            <w:pPr>
              <w:pStyle w:val="Paragraphedeliste"/>
              <w:ind w:left="0"/>
            </w:pPr>
            <w:r>
              <w:t>Sous origine</w:t>
            </w:r>
          </w:p>
        </w:tc>
        <w:tc>
          <w:tcPr>
            <w:tcW w:w="3485" w:type="dxa"/>
            <w:tcPrChange w:id="554" w:author="ROBERT Cindy" w:date="2022-02-03T15:57:00Z">
              <w:tcPr>
                <w:tcW w:w="4105" w:type="dxa"/>
              </w:tcPr>
            </w:tcPrChange>
          </w:tcPr>
          <w:p w14:paraId="7C2DD184" w14:textId="7399811D" w:rsidR="00414EC1" w:rsidRDefault="00414EC1" w:rsidP="00CF0689">
            <w:commentRangeStart w:id="555"/>
            <w:r>
              <w:t xml:space="preserve">Les profils résidences ont une liste réduite des origines : agence </w:t>
            </w:r>
            <w:proofErr w:type="spellStart"/>
            <w:r>
              <w:t>domusvi</w:t>
            </w:r>
            <w:proofErr w:type="spellEnd"/>
            <w:r>
              <w:t xml:space="preserve"> Domicile ; Annuaire ; Collaborateur ; Internet ; Mairie/Commerçant/voisinage ; opération marketing ; prescripteur ; résident régulier ; signalisation routière ; </w:t>
            </w:r>
            <w:proofErr w:type="spellStart"/>
            <w:r>
              <w:t>viatrajectoire</w:t>
            </w:r>
            <w:commentRangeEnd w:id="555"/>
            <w:proofErr w:type="spellEnd"/>
            <w:r>
              <w:rPr>
                <w:rStyle w:val="Marquedecommentaire"/>
              </w:rPr>
              <w:commentReference w:id="555"/>
            </w:r>
          </w:p>
        </w:tc>
        <w:tc>
          <w:tcPr>
            <w:tcW w:w="1777" w:type="dxa"/>
            <w:tcPrChange w:id="556" w:author="ROBERT Cindy" w:date="2022-02-03T15:57:00Z">
              <w:tcPr>
                <w:tcW w:w="4105" w:type="dxa"/>
              </w:tcPr>
            </w:tcPrChange>
          </w:tcPr>
          <w:p w14:paraId="5F5B6A87" w14:textId="77777777" w:rsidR="00414EC1" w:rsidRDefault="00414EC1" w:rsidP="00CF0689">
            <w:pPr>
              <w:rPr>
                <w:ins w:id="557" w:author="ROBERT Cindy" w:date="2022-02-03T15:57:00Z"/>
              </w:rPr>
            </w:pPr>
          </w:p>
        </w:tc>
      </w:tr>
      <w:tr w:rsidR="00414EC1" w14:paraId="5FBA50D3" w14:textId="03D8AB14" w:rsidTr="00414EC1">
        <w:tc>
          <w:tcPr>
            <w:tcW w:w="591" w:type="dxa"/>
            <w:tcPrChange w:id="558" w:author="ROBERT Cindy" w:date="2022-02-03T15:57:00Z">
              <w:tcPr>
                <w:tcW w:w="656" w:type="dxa"/>
              </w:tcPr>
            </w:tcPrChange>
          </w:tcPr>
          <w:p w14:paraId="6E549C16" w14:textId="64B4AAEE" w:rsidR="00414EC1" w:rsidRDefault="00414EC1" w:rsidP="00CF0689">
            <w:ins w:id="559" w:author="MORSCH Daniela" w:date="2022-02-02T17:32:00Z">
              <w:r>
                <w:t>OR-</w:t>
              </w:r>
            </w:ins>
            <w:r w:rsidR="00CB5507">
              <w:t>00</w:t>
            </w:r>
            <w:ins w:id="560" w:author="MORSCH Daniela" w:date="2022-02-02T17:32:00Z">
              <w:r>
                <w:t>5</w:t>
              </w:r>
            </w:ins>
          </w:p>
        </w:tc>
        <w:tc>
          <w:tcPr>
            <w:tcW w:w="2045" w:type="dxa"/>
            <w:tcPrChange w:id="561" w:author="ROBERT Cindy" w:date="2022-02-03T15:57:00Z">
              <w:tcPr>
                <w:tcW w:w="2790" w:type="dxa"/>
              </w:tcPr>
            </w:tcPrChange>
          </w:tcPr>
          <w:p w14:paraId="3EF4E16B" w14:textId="47A78785" w:rsidR="00414EC1" w:rsidRDefault="00414EC1" w:rsidP="00CF0689">
            <w:r>
              <w:t>Création d’une nouvelle orientation</w:t>
            </w:r>
          </w:p>
        </w:tc>
        <w:tc>
          <w:tcPr>
            <w:tcW w:w="1164" w:type="dxa"/>
            <w:tcPrChange w:id="562" w:author="ROBERT Cindy" w:date="2022-02-03T15:57:00Z">
              <w:tcPr>
                <w:tcW w:w="1511" w:type="dxa"/>
              </w:tcPr>
            </w:tcPrChange>
          </w:tcPr>
          <w:p w14:paraId="2BD6F0A8" w14:textId="46482C88" w:rsidR="00414EC1" w:rsidRDefault="00414EC1" w:rsidP="003115E9">
            <w:pPr>
              <w:pStyle w:val="Paragraphedeliste"/>
              <w:ind w:left="0"/>
            </w:pPr>
            <w:r>
              <w:t>Origine</w:t>
            </w:r>
          </w:p>
          <w:p w14:paraId="53788F3A" w14:textId="055CAB2B" w:rsidR="00414EC1" w:rsidRDefault="00414EC1" w:rsidP="003115E9">
            <w:pPr>
              <w:pStyle w:val="Paragraphedeliste"/>
              <w:ind w:left="0"/>
            </w:pPr>
            <w:r>
              <w:t>Sous Origine</w:t>
            </w:r>
          </w:p>
        </w:tc>
        <w:tc>
          <w:tcPr>
            <w:tcW w:w="3485" w:type="dxa"/>
            <w:tcPrChange w:id="563" w:author="ROBERT Cindy" w:date="2022-02-03T15:57:00Z">
              <w:tcPr>
                <w:tcW w:w="4105" w:type="dxa"/>
              </w:tcPr>
            </w:tcPrChange>
          </w:tcPr>
          <w:p w14:paraId="531B773D" w14:textId="26F0D257" w:rsidR="00414EC1" w:rsidRDefault="00414EC1" w:rsidP="00CF0689">
            <w:commentRangeStart w:id="564"/>
            <w:commentRangeStart w:id="565"/>
            <w:r>
              <w:t>Lors de la création d’une nouvelle orientation depuis la fiche d’un prospect, l’origine de la nouvelle orientation = « groupe » et le sous-origine = « nom de la résidence de connexion »</w:t>
            </w:r>
            <w:commentRangeEnd w:id="564"/>
            <w:r>
              <w:rPr>
                <w:rStyle w:val="Marquedecommentaire"/>
              </w:rPr>
              <w:commentReference w:id="564"/>
            </w:r>
            <w:commentRangeEnd w:id="565"/>
            <w:r>
              <w:rPr>
                <w:rStyle w:val="Marquedecommentaire"/>
              </w:rPr>
              <w:commentReference w:id="565"/>
            </w:r>
          </w:p>
        </w:tc>
        <w:tc>
          <w:tcPr>
            <w:tcW w:w="1777" w:type="dxa"/>
            <w:tcPrChange w:id="566" w:author="ROBERT Cindy" w:date="2022-02-03T15:57:00Z">
              <w:tcPr>
                <w:tcW w:w="4105" w:type="dxa"/>
              </w:tcPr>
            </w:tcPrChange>
          </w:tcPr>
          <w:p w14:paraId="2A27E1B4" w14:textId="77777777" w:rsidR="00414EC1" w:rsidRDefault="00414EC1" w:rsidP="00CF0689">
            <w:pPr>
              <w:rPr>
                <w:ins w:id="567" w:author="ROBERT Cindy" w:date="2022-02-03T15:57:00Z"/>
              </w:rPr>
            </w:pPr>
          </w:p>
        </w:tc>
      </w:tr>
    </w:tbl>
    <w:p w14:paraId="0F4DD205" w14:textId="77777777" w:rsidR="00AE6973" w:rsidRDefault="00AE6973" w:rsidP="00AE6973">
      <w:pPr>
        <w:rPr>
          <w:ins w:id="568" w:author="ROBERT Cindy" w:date="2022-01-31T10:17:00Z"/>
        </w:rPr>
      </w:pPr>
    </w:p>
    <w:p w14:paraId="676D7440" w14:textId="77777777" w:rsidR="001E5451" w:rsidRDefault="001E5451" w:rsidP="00AE6973">
      <w:pPr>
        <w:rPr>
          <w:ins w:id="569" w:author="MORSCH Daniela" w:date="2022-01-31T12:22:00Z"/>
        </w:rPr>
      </w:pPr>
    </w:p>
    <w:p w14:paraId="350B5373" w14:textId="061AEEE2" w:rsidR="009C4043" w:rsidRDefault="009C4043" w:rsidP="00AE6973">
      <w:ins w:id="570" w:author="MORSCH Daniela" w:date="2022-01-31T12:22:00Z">
        <w:r>
          <w:t>Tableau des</w:t>
        </w:r>
      </w:ins>
      <w:ins w:id="571" w:author="MORSCH Daniela" w:date="2022-01-31T12:23:00Z">
        <w:r>
          <w:t xml:space="preserve"> compatibilités </w:t>
        </w:r>
        <w:r w:rsidR="00EB4A97">
          <w:t>Origines / Sous-origines :</w:t>
        </w:r>
      </w:ins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603"/>
        <w:gridCol w:w="3038"/>
        <w:gridCol w:w="2962"/>
        <w:gridCol w:w="2459"/>
      </w:tblGrid>
      <w:tr w:rsidR="00D462D5" w14:paraId="06F71123" w14:textId="77777777" w:rsidTr="00EB4A97">
        <w:trPr>
          <w:tblHeader/>
        </w:trPr>
        <w:tc>
          <w:tcPr>
            <w:tcW w:w="617" w:type="dxa"/>
            <w:shd w:val="clear" w:color="auto" w:fill="FABF8F" w:themeFill="accent6" w:themeFillTint="99"/>
          </w:tcPr>
          <w:p w14:paraId="248A7F89" w14:textId="77777777" w:rsidR="00D462D5" w:rsidRDefault="00D462D5" w:rsidP="00280B47">
            <w:r>
              <w:t>RG</w:t>
            </w:r>
          </w:p>
        </w:tc>
        <w:tc>
          <w:tcPr>
            <w:tcW w:w="3059" w:type="dxa"/>
            <w:shd w:val="clear" w:color="auto" w:fill="FABF8F" w:themeFill="accent6" w:themeFillTint="99"/>
          </w:tcPr>
          <w:p w14:paraId="704B7851" w14:textId="310AF4DE" w:rsidR="00D462D5" w:rsidRDefault="00D462D5" w:rsidP="00280B47">
            <w:r>
              <w:t>Origines</w:t>
            </w:r>
          </w:p>
        </w:tc>
        <w:tc>
          <w:tcPr>
            <w:tcW w:w="2698" w:type="dxa"/>
            <w:shd w:val="clear" w:color="auto" w:fill="FABF8F" w:themeFill="accent6" w:themeFillTint="99"/>
          </w:tcPr>
          <w:p w14:paraId="1A53BB8E" w14:textId="4F6A1B0C" w:rsidR="00D462D5" w:rsidRDefault="00D462D5" w:rsidP="00280B47">
            <w:r>
              <w:t>Sous-origine</w:t>
            </w:r>
          </w:p>
        </w:tc>
        <w:tc>
          <w:tcPr>
            <w:tcW w:w="2688" w:type="dxa"/>
            <w:shd w:val="clear" w:color="auto" w:fill="FABF8F" w:themeFill="accent6" w:themeFillTint="99"/>
          </w:tcPr>
          <w:p w14:paraId="194F0171" w14:textId="72392C69" w:rsidR="00D462D5" w:rsidRDefault="00A3024B" w:rsidP="00280B47">
            <w:r>
              <w:t>Profils</w:t>
            </w:r>
          </w:p>
        </w:tc>
      </w:tr>
      <w:tr w:rsidR="001E750F" w14:paraId="1E4F1400" w14:textId="77777777" w:rsidTr="00EB4A97">
        <w:trPr>
          <w:trHeight w:val="562"/>
        </w:trPr>
        <w:tc>
          <w:tcPr>
            <w:tcW w:w="617" w:type="dxa"/>
          </w:tcPr>
          <w:p w14:paraId="4F593153" w14:textId="42D90448" w:rsidR="001E750F" w:rsidRDefault="00FB1AB7" w:rsidP="001E750F">
            <w:ins w:id="572" w:author="MORSCH Daniela" w:date="2022-02-02T17:32:00Z">
              <w:r>
                <w:t>OR-</w:t>
              </w:r>
            </w:ins>
            <w:r w:rsidR="00CB5507">
              <w:t>00</w:t>
            </w:r>
            <w:ins w:id="573" w:author="MORSCH Daniela" w:date="2022-02-02T17:32:00Z">
              <w:r>
                <w:t>6</w:t>
              </w:r>
            </w:ins>
          </w:p>
        </w:tc>
        <w:tc>
          <w:tcPr>
            <w:tcW w:w="3059" w:type="dxa"/>
          </w:tcPr>
          <w:p w14:paraId="2BC60D2D" w14:textId="69675EC2" w:rsidR="001E750F" w:rsidRDefault="001E750F" w:rsidP="001E750F">
            <w:r>
              <w:t xml:space="preserve">Agence </w:t>
            </w:r>
            <w:proofErr w:type="spellStart"/>
            <w:r>
              <w:t>domusvi</w:t>
            </w:r>
            <w:proofErr w:type="spellEnd"/>
            <w:r>
              <w:t xml:space="preserve"> Domicile</w:t>
            </w:r>
          </w:p>
        </w:tc>
        <w:tc>
          <w:tcPr>
            <w:tcW w:w="2698" w:type="dxa"/>
          </w:tcPr>
          <w:p w14:paraId="67F450E3" w14:textId="7E8F8236" w:rsidR="001E750F" w:rsidRDefault="001E750F" w:rsidP="001E750F">
            <w:r>
              <w:t xml:space="preserve">Agence </w:t>
            </w:r>
            <w:proofErr w:type="spellStart"/>
            <w:r>
              <w:t>domusvi</w:t>
            </w:r>
            <w:proofErr w:type="spellEnd"/>
            <w:r>
              <w:t xml:space="preserve"> Domicile</w:t>
            </w:r>
          </w:p>
        </w:tc>
        <w:tc>
          <w:tcPr>
            <w:tcW w:w="2688" w:type="dxa"/>
          </w:tcPr>
          <w:p w14:paraId="2B73AF29" w14:textId="77777777" w:rsidR="001E750F" w:rsidRDefault="00BC44ED" w:rsidP="001E750F">
            <w:r>
              <w:t>Profil résidence</w:t>
            </w:r>
          </w:p>
          <w:p w14:paraId="7231DF2D" w14:textId="77777777" w:rsidR="005E51BC" w:rsidRDefault="005E51BC" w:rsidP="001E750F">
            <w:r>
              <w:t>Profil DCM</w:t>
            </w:r>
          </w:p>
          <w:p w14:paraId="22CFF0A1" w14:textId="211B75BE" w:rsidR="005E51BC" w:rsidRPr="00DD2164" w:rsidRDefault="005E51BC" w:rsidP="001E750F">
            <w:r>
              <w:t xml:space="preserve">Profil </w:t>
            </w:r>
            <w:r w:rsidR="00A3024B">
              <w:t>administrateur</w:t>
            </w:r>
          </w:p>
        </w:tc>
      </w:tr>
      <w:tr w:rsidR="001E750F" w14:paraId="120518B7" w14:textId="77777777" w:rsidTr="00EB4A97">
        <w:trPr>
          <w:trHeight w:val="562"/>
        </w:trPr>
        <w:tc>
          <w:tcPr>
            <w:tcW w:w="617" w:type="dxa"/>
          </w:tcPr>
          <w:p w14:paraId="464E4CCE" w14:textId="2710EF44" w:rsidR="001E750F" w:rsidRDefault="00FB1AB7" w:rsidP="001E750F">
            <w:ins w:id="574" w:author="MORSCH Daniela" w:date="2022-02-02T17:32:00Z">
              <w:r>
                <w:t>OR-</w:t>
              </w:r>
            </w:ins>
            <w:r w:rsidR="00CB5507">
              <w:t>00</w:t>
            </w:r>
            <w:ins w:id="575" w:author="MORSCH Daniela" w:date="2022-02-02T17:33:00Z">
              <w:r>
                <w:t>7</w:t>
              </w:r>
            </w:ins>
          </w:p>
        </w:tc>
        <w:tc>
          <w:tcPr>
            <w:tcW w:w="3059" w:type="dxa"/>
          </w:tcPr>
          <w:p w14:paraId="44E54803" w14:textId="3ABB8624" w:rsidR="001E750F" w:rsidRDefault="001E750F" w:rsidP="001E750F">
            <w:r>
              <w:t>Annuaires</w:t>
            </w:r>
          </w:p>
        </w:tc>
        <w:tc>
          <w:tcPr>
            <w:tcW w:w="2698" w:type="dxa"/>
          </w:tcPr>
          <w:p w14:paraId="35DD284F" w14:textId="77777777" w:rsidR="001E750F" w:rsidRDefault="00AA7D90" w:rsidP="00EB4A97">
            <w:pPr>
              <w:pStyle w:val="Paragraphedeliste"/>
              <w:ind w:left="0"/>
            </w:pPr>
            <w:r>
              <w:t>-Autres annuaires</w:t>
            </w:r>
          </w:p>
          <w:p w14:paraId="2E4554D0" w14:textId="77777777" w:rsidR="00AA7D90" w:rsidRDefault="00AA7D90" w:rsidP="00EB4A97">
            <w:pPr>
              <w:pStyle w:val="Paragraphedeliste"/>
              <w:ind w:left="0"/>
            </w:pPr>
            <w:r>
              <w:t>-</w:t>
            </w:r>
            <w:proofErr w:type="spellStart"/>
            <w:r>
              <w:t>Booking</w:t>
            </w:r>
            <w:proofErr w:type="spellEnd"/>
            <w:r>
              <w:t xml:space="preserve"> Sénior</w:t>
            </w:r>
          </w:p>
          <w:p w14:paraId="4932C790" w14:textId="77777777" w:rsidR="00AA7D90" w:rsidRDefault="00AA7D90" w:rsidP="00EB4A97">
            <w:pPr>
              <w:pStyle w:val="Paragraphedeliste"/>
              <w:ind w:left="0"/>
            </w:pPr>
            <w:r>
              <w:t>-Conseil dépendance</w:t>
            </w:r>
          </w:p>
          <w:p w14:paraId="51C47DC3" w14:textId="77777777" w:rsidR="00AA7D90" w:rsidRDefault="00AA7D90" w:rsidP="00EB4A97">
            <w:pPr>
              <w:pStyle w:val="Paragraphedeliste"/>
              <w:ind w:left="0"/>
            </w:pPr>
            <w:r>
              <w:t>-Papy Happy</w:t>
            </w:r>
          </w:p>
          <w:p w14:paraId="72DB9DCC" w14:textId="77777777" w:rsidR="00AA7D90" w:rsidRDefault="00AA7D90" w:rsidP="00EB4A97">
            <w:pPr>
              <w:pStyle w:val="Paragraphedeliste"/>
              <w:ind w:left="0"/>
            </w:pPr>
            <w:r>
              <w:t>-Place Maison de retraite</w:t>
            </w:r>
          </w:p>
          <w:p w14:paraId="2B087861" w14:textId="4BC3E3D7" w:rsidR="00AA7D90" w:rsidRDefault="00AA7D90" w:rsidP="00EB4A97">
            <w:pPr>
              <w:pStyle w:val="Paragraphedeliste"/>
              <w:ind w:left="0"/>
            </w:pPr>
            <w:r>
              <w:t>-Sanitaire et social</w:t>
            </w:r>
          </w:p>
        </w:tc>
        <w:tc>
          <w:tcPr>
            <w:tcW w:w="2688" w:type="dxa"/>
          </w:tcPr>
          <w:p w14:paraId="0D8C01B4" w14:textId="77777777" w:rsidR="001E750F" w:rsidRDefault="00BC44ED" w:rsidP="001E750F">
            <w:r>
              <w:t>Profil résidence</w:t>
            </w:r>
          </w:p>
          <w:p w14:paraId="4F2A1FF8" w14:textId="77777777" w:rsidR="00A3024B" w:rsidRDefault="00A3024B" w:rsidP="00A3024B">
            <w:r>
              <w:t>Profil DCM</w:t>
            </w:r>
          </w:p>
          <w:p w14:paraId="7EFEDA2E" w14:textId="1E19552C" w:rsidR="00A3024B" w:rsidRPr="00DD2164" w:rsidRDefault="00A3024B" w:rsidP="00A3024B">
            <w:r>
              <w:t>Profil administrateur</w:t>
            </w:r>
          </w:p>
        </w:tc>
      </w:tr>
      <w:tr w:rsidR="006E0CF4" w14:paraId="555D0A6D" w14:textId="77777777" w:rsidTr="00EB4A97">
        <w:trPr>
          <w:trHeight w:val="562"/>
        </w:trPr>
        <w:tc>
          <w:tcPr>
            <w:tcW w:w="617" w:type="dxa"/>
          </w:tcPr>
          <w:p w14:paraId="5DB75006" w14:textId="57EC7B02" w:rsidR="006E0CF4" w:rsidRDefault="00FB1AB7" w:rsidP="006E0CF4">
            <w:ins w:id="576" w:author="MORSCH Daniela" w:date="2022-02-02T17:33:00Z">
              <w:r>
                <w:t>OR-</w:t>
              </w:r>
            </w:ins>
            <w:r w:rsidR="00CB5507">
              <w:t>00</w:t>
            </w:r>
            <w:ins w:id="577" w:author="MORSCH Daniela" w:date="2022-02-02T17:33:00Z">
              <w:r>
                <w:t>8</w:t>
              </w:r>
            </w:ins>
          </w:p>
        </w:tc>
        <w:tc>
          <w:tcPr>
            <w:tcW w:w="3059" w:type="dxa"/>
          </w:tcPr>
          <w:p w14:paraId="5C85DE54" w14:textId="2DA2621B" w:rsidR="006E0CF4" w:rsidRDefault="006E0CF4" w:rsidP="006E0CF4">
            <w:r>
              <w:t>Ascendant</w:t>
            </w:r>
          </w:p>
        </w:tc>
        <w:tc>
          <w:tcPr>
            <w:tcW w:w="2698" w:type="dxa"/>
          </w:tcPr>
          <w:p w14:paraId="16AF28CA" w14:textId="6C142D0C" w:rsidR="006E0CF4" w:rsidRDefault="006E0CF4" w:rsidP="00EB4A97">
            <w:pPr>
              <w:pStyle w:val="Paragraphedeliste"/>
              <w:ind w:left="0"/>
            </w:pPr>
            <w:r>
              <w:t>Ascendant</w:t>
            </w:r>
          </w:p>
        </w:tc>
        <w:tc>
          <w:tcPr>
            <w:tcW w:w="2688" w:type="dxa"/>
          </w:tcPr>
          <w:p w14:paraId="4CE537EC" w14:textId="77777777" w:rsidR="00A3024B" w:rsidRDefault="00A3024B" w:rsidP="00A3024B">
            <w:r>
              <w:t>Profil DCM</w:t>
            </w:r>
          </w:p>
          <w:p w14:paraId="58BC92EA" w14:textId="109F48C1" w:rsidR="006E0CF4" w:rsidRPr="00DD2164" w:rsidRDefault="00A3024B" w:rsidP="00A3024B">
            <w:r>
              <w:t>Profil administrateur</w:t>
            </w:r>
          </w:p>
        </w:tc>
      </w:tr>
      <w:tr w:rsidR="006E0CF4" w14:paraId="45124530" w14:textId="77777777" w:rsidTr="00EB4A97">
        <w:trPr>
          <w:trHeight w:val="562"/>
        </w:trPr>
        <w:tc>
          <w:tcPr>
            <w:tcW w:w="617" w:type="dxa"/>
          </w:tcPr>
          <w:p w14:paraId="02A9FD78" w14:textId="495BF294" w:rsidR="006E0CF4" w:rsidRDefault="00FB1AB7" w:rsidP="006E0CF4">
            <w:ins w:id="578" w:author="MORSCH Daniela" w:date="2022-02-02T17:33:00Z">
              <w:r>
                <w:t>OR-</w:t>
              </w:r>
            </w:ins>
            <w:r w:rsidR="00CB5507">
              <w:t>00</w:t>
            </w:r>
            <w:ins w:id="579" w:author="MORSCH Daniela" w:date="2022-02-02T17:33:00Z">
              <w:r>
                <w:t>9</w:t>
              </w:r>
            </w:ins>
          </w:p>
        </w:tc>
        <w:tc>
          <w:tcPr>
            <w:tcW w:w="3059" w:type="dxa"/>
          </w:tcPr>
          <w:p w14:paraId="4E6DA149" w14:textId="31DD94AF" w:rsidR="006E0CF4" w:rsidRDefault="006E0CF4" w:rsidP="006E0CF4">
            <w:r>
              <w:t>Collaborateur</w:t>
            </w:r>
          </w:p>
        </w:tc>
        <w:tc>
          <w:tcPr>
            <w:tcW w:w="2698" w:type="dxa"/>
          </w:tcPr>
          <w:p w14:paraId="5ED14C4E" w14:textId="7A5A4AA5" w:rsidR="006E0CF4" w:rsidRDefault="006E0CF4" w:rsidP="00EB4A97">
            <w:pPr>
              <w:pStyle w:val="Paragraphedeliste"/>
              <w:ind w:left="0"/>
            </w:pPr>
            <w:r>
              <w:t>Collaborateur</w:t>
            </w:r>
          </w:p>
        </w:tc>
        <w:tc>
          <w:tcPr>
            <w:tcW w:w="2688" w:type="dxa"/>
          </w:tcPr>
          <w:p w14:paraId="074138EF" w14:textId="77777777" w:rsidR="006E0CF4" w:rsidRDefault="00BC44ED" w:rsidP="006E0CF4">
            <w:r>
              <w:t>Profil résidence</w:t>
            </w:r>
          </w:p>
          <w:p w14:paraId="6C31CC7D" w14:textId="77777777" w:rsidR="00A3024B" w:rsidRDefault="00A3024B" w:rsidP="00A3024B">
            <w:r>
              <w:t>Profil DCM</w:t>
            </w:r>
          </w:p>
          <w:p w14:paraId="1E693490" w14:textId="4D7EC2EF" w:rsidR="00A3024B" w:rsidRPr="00DD2164" w:rsidRDefault="00A3024B" w:rsidP="00A3024B">
            <w:r>
              <w:t>Profil administrateur</w:t>
            </w:r>
          </w:p>
        </w:tc>
      </w:tr>
      <w:tr w:rsidR="006E0CF4" w14:paraId="1815E3A3" w14:textId="77777777" w:rsidTr="00EB4A97">
        <w:trPr>
          <w:trHeight w:val="562"/>
        </w:trPr>
        <w:tc>
          <w:tcPr>
            <w:tcW w:w="617" w:type="dxa"/>
          </w:tcPr>
          <w:p w14:paraId="28FB6B4E" w14:textId="6775E816" w:rsidR="006E0CF4" w:rsidRDefault="00FB1AB7" w:rsidP="006E0CF4">
            <w:ins w:id="580" w:author="MORSCH Daniela" w:date="2022-02-02T17:33:00Z">
              <w:r>
                <w:lastRenderedPageBreak/>
                <w:t>OR-</w:t>
              </w:r>
            </w:ins>
            <w:r w:rsidR="00CB5507">
              <w:t>0</w:t>
            </w:r>
            <w:ins w:id="581" w:author="MORSCH Daniela" w:date="2022-02-02T17:33:00Z">
              <w:r>
                <w:t>10</w:t>
              </w:r>
            </w:ins>
          </w:p>
        </w:tc>
        <w:tc>
          <w:tcPr>
            <w:tcW w:w="3059" w:type="dxa"/>
          </w:tcPr>
          <w:p w14:paraId="50505252" w14:textId="45B70057" w:rsidR="006E0CF4" w:rsidRDefault="006E0CF4" w:rsidP="006E0CF4">
            <w:r>
              <w:t>Fidélisation</w:t>
            </w:r>
          </w:p>
        </w:tc>
        <w:tc>
          <w:tcPr>
            <w:tcW w:w="2698" w:type="dxa"/>
          </w:tcPr>
          <w:p w14:paraId="3472FC77" w14:textId="48498A6D" w:rsidR="006E0CF4" w:rsidRDefault="006E0CF4" w:rsidP="00EB4A97">
            <w:pPr>
              <w:pStyle w:val="Paragraphedeliste"/>
              <w:ind w:left="0"/>
            </w:pPr>
            <w:r>
              <w:t>Fidélisation</w:t>
            </w:r>
          </w:p>
        </w:tc>
        <w:tc>
          <w:tcPr>
            <w:tcW w:w="2688" w:type="dxa"/>
          </w:tcPr>
          <w:p w14:paraId="1309177B" w14:textId="77777777" w:rsidR="00A3024B" w:rsidRDefault="00A3024B" w:rsidP="00A3024B">
            <w:r>
              <w:t>Profil DCM</w:t>
            </w:r>
          </w:p>
          <w:p w14:paraId="3A4C318E" w14:textId="5ED67630" w:rsidR="006E0CF4" w:rsidRPr="00DD2164" w:rsidRDefault="00A3024B" w:rsidP="00A3024B">
            <w:r>
              <w:t>Profil administrateur</w:t>
            </w:r>
          </w:p>
        </w:tc>
      </w:tr>
      <w:tr w:rsidR="006E0CF4" w14:paraId="7E97C339" w14:textId="77777777" w:rsidTr="00EB4A97">
        <w:trPr>
          <w:trHeight w:val="562"/>
        </w:trPr>
        <w:tc>
          <w:tcPr>
            <w:tcW w:w="617" w:type="dxa"/>
          </w:tcPr>
          <w:p w14:paraId="5143D588" w14:textId="31558968" w:rsidR="006E0CF4" w:rsidRDefault="00FB1AB7" w:rsidP="006E0CF4">
            <w:ins w:id="582" w:author="MORSCH Daniela" w:date="2022-02-02T17:33:00Z">
              <w:r>
                <w:t>OR-</w:t>
              </w:r>
            </w:ins>
            <w:r w:rsidR="00CB5507">
              <w:t>0</w:t>
            </w:r>
            <w:ins w:id="583" w:author="MORSCH Daniela" w:date="2022-02-02T17:33:00Z">
              <w:r>
                <w:t>11</w:t>
              </w:r>
            </w:ins>
          </w:p>
        </w:tc>
        <w:tc>
          <w:tcPr>
            <w:tcW w:w="3059" w:type="dxa"/>
          </w:tcPr>
          <w:p w14:paraId="3263914F" w14:textId="353B054A" w:rsidR="006E0CF4" w:rsidRDefault="006E0CF4" w:rsidP="006E0CF4">
            <w:r>
              <w:t>Internet</w:t>
            </w:r>
          </w:p>
        </w:tc>
        <w:tc>
          <w:tcPr>
            <w:tcW w:w="2698" w:type="dxa"/>
          </w:tcPr>
          <w:p w14:paraId="2DDFC605" w14:textId="77777777" w:rsidR="006E0CF4" w:rsidRDefault="00387EBB" w:rsidP="00EB4A97">
            <w:pPr>
              <w:pStyle w:val="Paragraphedeliste"/>
              <w:ind w:left="0"/>
            </w:pPr>
            <w:r>
              <w:t xml:space="preserve">-Autres sites </w:t>
            </w:r>
            <w:proofErr w:type="spellStart"/>
            <w:r>
              <w:t>internets</w:t>
            </w:r>
            <w:proofErr w:type="spellEnd"/>
          </w:p>
          <w:p w14:paraId="3D6BD0B6" w14:textId="77777777" w:rsidR="00387EBB" w:rsidRDefault="00387EBB" w:rsidP="00EB4A97">
            <w:pPr>
              <w:pStyle w:val="Paragraphedeliste"/>
              <w:ind w:left="0"/>
            </w:pPr>
            <w:r>
              <w:t>-Humanis</w:t>
            </w:r>
          </w:p>
          <w:p w14:paraId="0B2902C7" w14:textId="77777777" w:rsidR="00387EBB" w:rsidRDefault="00387EBB" w:rsidP="00EB4A97">
            <w:pPr>
              <w:pStyle w:val="Paragraphedeliste"/>
              <w:ind w:left="0"/>
            </w:pPr>
            <w:r>
              <w:t>-PagesJaunes.fr</w:t>
            </w:r>
          </w:p>
          <w:p w14:paraId="702B3F29" w14:textId="77777777" w:rsidR="00387EBB" w:rsidRDefault="00387EBB" w:rsidP="00EB4A97">
            <w:pPr>
              <w:pStyle w:val="Paragraphedeliste"/>
              <w:ind w:left="0"/>
            </w:pPr>
            <w:r>
              <w:t>-Site DomusVi.com</w:t>
            </w:r>
          </w:p>
          <w:p w14:paraId="30CA4171" w14:textId="05B69009" w:rsidR="00387EBB" w:rsidRDefault="00387EBB" w:rsidP="00EB4A97">
            <w:pPr>
              <w:pStyle w:val="Paragraphedeliste"/>
              <w:ind w:left="0"/>
            </w:pPr>
            <w:r>
              <w:t>-Site Résidence</w:t>
            </w:r>
          </w:p>
        </w:tc>
        <w:tc>
          <w:tcPr>
            <w:tcW w:w="2688" w:type="dxa"/>
          </w:tcPr>
          <w:p w14:paraId="45A69F3C" w14:textId="77777777" w:rsidR="00BC44ED" w:rsidRDefault="00BC44ED" w:rsidP="006E0CF4">
            <w:r>
              <w:t>Profil résidence</w:t>
            </w:r>
          </w:p>
          <w:p w14:paraId="2437928C" w14:textId="77777777" w:rsidR="00A3024B" w:rsidRDefault="00A3024B" w:rsidP="00A3024B">
            <w:r>
              <w:t>Profil DCM</w:t>
            </w:r>
          </w:p>
          <w:p w14:paraId="5A3D594D" w14:textId="02FDBEDC" w:rsidR="00A3024B" w:rsidRPr="00DD2164" w:rsidRDefault="00A3024B" w:rsidP="00A3024B">
            <w:r>
              <w:t>Profil administrateur</w:t>
            </w:r>
          </w:p>
        </w:tc>
      </w:tr>
      <w:tr w:rsidR="00127E63" w14:paraId="3B5DE258" w14:textId="77777777" w:rsidTr="00EB4A97">
        <w:trPr>
          <w:trHeight w:val="562"/>
        </w:trPr>
        <w:tc>
          <w:tcPr>
            <w:tcW w:w="617" w:type="dxa"/>
          </w:tcPr>
          <w:p w14:paraId="69317013" w14:textId="39852676" w:rsidR="00127E63" w:rsidRDefault="00FB1AB7" w:rsidP="00127E63">
            <w:ins w:id="584" w:author="MORSCH Daniela" w:date="2022-02-02T17:33:00Z">
              <w:r>
                <w:t>OR-</w:t>
              </w:r>
            </w:ins>
            <w:r w:rsidR="00CB5507">
              <w:t>0</w:t>
            </w:r>
            <w:ins w:id="585" w:author="MORSCH Daniela" w:date="2022-02-02T17:33:00Z">
              <w:r>
                <w:t>12</w:t>
              </w:r>
            </w:ins>
          </w:p>
        </w:tc>
        <w:tc>
          <w:tcPr>
            <w:tcW w:w="3059" w:type="dxa"/>
          </w:tcPr>
          <w:p w14:paraId="28A571E1" w14:textId="5703F404" w:rsidR="00127E63" w:rsidRDefault="00127E63" w:rsidP="00127E63">
            <w:r>
              <w:t>Mairie/Commerçant/voisinage</w:t>
            </w:r>
          </w:p>
        </w:tc>
        <w:tc>
          <w:tcPr>
            <w:tcW w:w="2698" w:type="dxa"/>
          </w:tcPr>
          <w:p w14:paraId="6E0E8A92" w14:textId="531CAF07" w:rsidR="00127E63" w:rsidRDefault="00127E63" w:rsidP="00EB4A97">
            <w:pPr>
              <w:pStyle w:val="Paragraphedeliste"/>
              <w:ind w:left="0"/>
            </w:pPr>
            <w:r>
              <w:t>Mairie/Commerçant/voisinage</w:t>
            </w:r>
          </w:p>
        </w:tc>
        <w:tc>
          <w:tcPr>
            <w:tcW w:w="2688" w:type="dxa"/>
          </w:tcPr>
          <w:p w14:paraId="3039C2E3" w14:textId="77777777" w:rsidR="00127E63" w:rsidRDefault="00BC44ED" w:rsidP="00127E63">
            <w:r>
              <w:t>Profil résidence</w:t>
            </w:r>
          </w:p>
          <w:p w14:paraId="32F65DED" w14:textId="77777777" w:rsidR="00A3024B" w:rsidRDefault="00A3024B" w:rsidP="00A3024B">
            <w:r>
              <w:t>Profil DCM</w:t>
            </w:r>
          </w:p>
          <w:p w14:paraId="3EE6E7F8" w14:textId="307E104F" w:rsidR="00A3024B" w:rsidRPr="00DD2164" w:rsidRDefault="00A3024B" w:rsidP="00A3024B">
            <w:r>
              <w:t>Profil administrateur</w:t>
            </w:r>
          </w:p>
        </w:tc>
      </w:tr>
      <w:tr w:rsidR="00127E63" w14:paraId="755EA582" w14:textId="77777777" w:rsidTr="00EB4A97">
        <w:trPr>
          <w:trHeight w:val="562"/>
        </w:trPr>
        <w:tc>
          <w:tcPr>
            <w:tcW w:w="617" w:type="dxa"/>
          </w:tcPr>
          <w:p w14:paraId="61979BF6" w14:textId="442141E0" w:rsidR="00127E63" w:rsidRDefault="00FB1AB7" w:rsidP="00127E63">
            <w:ins w:id="586" w:author="MORSCH Daniela" w:date="2022-02-02T17:33:00Z">
              <w:r>
                <w:t>OR-</w:t>
              </w:r>
            </w:ins>
            <w:r w:rsidR="00CB5507">
              <w:t>0</w:t>
            </w:r>
            <w:ins w:id="587" w:author="MORSCH Daniela" w:date="2022-02-02T17:33:00Z">
              <w:r>
                <w:t>13</w:t>
              </w:r>
            </w:ins>
          </w:p>
        </w:tc>
        <w:tc>
          <w:tcPr>
            <w:tcW w:w="3059" w:type="dxa"/>
          </w:tcPr>
          <w:p w14:paraId="10471319" w14:textId="6F0A9355" w:rsidR="00127E63" w:rsidRDefault="00127E63" w:rsidP="00127E63">
            <w:r>
              <w:t>Numéro vert</w:t>
            </w:r>
          </w:p>
        </w:tc>
        <w:tc>
          <w:tcPr>
            <w:tcW w:w="2698" w:type="dxa"/>
          </w:tcPr>
          <w:p w14:paraId="5F51AEA0" w14:textId="77777777" w:rsidR="00127E63" w:rsidRDefault="00BF69A8" w:rsidP="00EB4A97">
            <w:pPr>
              <w:pStyle w:val="Paragraphedeliste"/>
              <w:ind w:left="0"/>
            </w:pPr>
            <w:r>
              <w:t>-LP/</w:t>
            </w:r>
            <w:proofErr w:type="spellStart"/>
            <w:r>
              <w:t>Ehpad</w:t>
            </w:r>
            <w:proofErr w:type="spellEnd"/>
          </w:p>
          <w:p w14:paraId="3F55D4B5" w14:textId="3EBD30F9" w:rsidR="00BF69A8" w:rsidDel="00422DA8" w:rsidRDefault="00BF69A8" w:rsidP="00422DA8">
            <w:pPr>
              <w:pStyle w:val="Paragraphedeliste"/>
              <w:ind w:left="0"/>
              <w:rPr>
                <w:del w:id="588" w:author="MORSCH Daniela" w:date="2022-01-31T12:25:00Z"/>
              </w:rPr>
            </w:pPr>
            <w:r>
              <w:t>-Numéro vert</w:t>
            </w:r>
          </w:p>
          <w:p w14:paraId="11B45AAF" w14:textId="63A8B8B5" w:rsidR="00BF69A8" w:rsidRDefault="00BF69A8" w:rsidP="00BF69A8"/>
        </w:tc>
        <w:tc>
          <w:tcPr>
            <w:tcW w:w="2688" w:type="dxa"/>
          </w:tcPr>
          <w:p w14:paraId="6F447DEA" w14:textId="77777777" w:rsidR="00A3024B" w:rsidRDefault="00A3024B" w:rsidP="00A3024B">
            <w:r>
              <w:t>Profil DCM</w:t>
            </w:r>
          </w:p>
          <w:p w14:paraId="4F07B2AE" w14:textId="21930BE0" w:rsidR="00127E63" w:rsidRPr="00DD2164" w:rsidRDefault="00A3024B" w:rsidP="00A3024B">
            <w:r>
              <w:t>Profil administrateu</w:t>
            </w:r>
            <w:ins w:id="589" w:author="MORSCH Daniela" w:date="2022-01-31T12:26:00Z">
              <w:r w:rsidR="002C4761">
                <w:t>r</w:t>
              </w:r>
            </w:ins>
            <w:del w:id="590" w:author="MORSCH Daniela" w:date="2022-01-31T12:25:00Z">
              <w:r w:rsidDel="00EB2FA4">
                <w:delText>r</w:delText>
              </w:r>
            </w:del>
          </w:p>
        </w:tc>
      </w:tr>
      <w:tr w:rsidR="00127E63" w14:paraId="7A4E5EE7" w14:textId="77777777" w:rsidTr="00EB4A97">
        <w:trPr>
          <w:trHeight w:val="562"/>
        </w:trPr>
        <w:tc>
          <w:tcPr>
            <w:tcW w:w="617" w:type="dxa"/>
          </w:tcPr>
          <w:p w14:paraId="0BDB5038" w14:textId="4AE91361" w:rsidR="00127E63" w:rsidRDefault="00FB1AB7" w:rsidP="00127E63">
            <w:ins w:id="591" w:author="MORSCH Daniela" w:date="2022-02-02T17:33:00Z">
              <w:r>
                <w:t>OR-</w:t>
              </w:r>
            </w:ins>
            <w:r w:rsidR="00CB5507">
              <w:t>0</w:t>
            </w:r>
            <w:ins w:id="592" w:author="MORSCH Daniela" w:date="2022-02-02T17:33:00Z">
              <w:r>
                <w:t>14</w:t>
              </w:r>
            </w:ins>
          </w:p>
        </w:tc>
        <w:tc>
          <w:tcPr>
            <w:tcW w:w="3059" w:type="dxa"/>
          </w:tcPr>
          <w:p w14:paraId="77A12079" w14:textId="0537262B" w:rsidR="00127E63" w:rsidRDefault="00127E63" w:rsidP="00127E63">
            <w:r>
              <w:t>Opération marketing</w:t>
            </w:r>
          </w:p>
        </w:tc>
        <w:tc>
          <w:tcPr>
            <w:tcW w:w="2698" w:type="dxa"/>
          </w:tcPr>
          <w:p w14:paraId="2C6A8D94" w14:textId="77777777" w:rsidR="00127E63" w:rsidRDefault="003B4373" w:rsidP="00EB4A97">
            <w:pPr>
              <w:pStyle w:val="Paragraphedeliste"/>
              <w:ind w:left="0"/>
            </w:pPr>
            <w:r>
              <w:t>-Affichage</w:t>
            </w:r>
          </w:p>
          <w:p w14:paraId="3B5A2A99" w14:textId="77777777" w:rsidR="003B4373" w:rsidRDefault="003B4373" w:rsidP="00EB4A97">
            <w:pPr>
              <w:pStyle w:val="Paragraphedeliste"/>
              <w:ind w:left="0"/>
            </w:pPr>
            <w:r>
              <w:t>-Cinéma</w:t>
            </w:r>
          </w:p>
          <w:p w14:paraId="2C51DA06" w14:textId="77777777" w:rsidR="003B4373" w:rsidRDefault="003B4373" w:rsidP="00EB4A97">
            <w:pPr>
              <w:pStyle w:val="Paragraphedeliste"/>
              <w:ind w:left="0"/>
            </w:pPr>
            <w:r>
              <w:t>-Emailing/mailing</w:t>
            </w:r>
          </w:p>
          <w:p w14:paraId="3FC54706" w14:textId="77777777" w:rsidR="003B4373" w:rsidRDefault="003B4373" w:rsidP="00EB4A97">
            <w:pPr>
              <w:pStyle w:val="Paragraphedeliste"/>
              <w:ind w:left="0"/>
            </w:pPr>
            <w:r>
              <w:t>-</w:t>
            </w:r>
            <w:proofErr w:type="spellStart"/>
            <w:r>
              <w:t>Evenements</w:t>
            </w:r>
            <w:proofErr w:type="spellEnd"/>
          </w:p>
          <w:p w14:paraId="379FE036" w14:textId="77777777" w:rsidR="003B4373" w:rsidRDefault="003B4373" w:rsidP="00EB4A97">
            <w:pPr>
              <w:pStyle w:val="Paragraphedeliste"/>
              <w:ind w:left="0"/>
            </w:pPr>
            <w:r>
              <w:t>-Publicité/presse</w:t>
            </w:r>
          </w:p>
          <w:p w14:paraId="7B67C1A2" w14:textId="2BBEC720" w:rsidR="003B4373" w:rsidRDefault="003B4373" w:rsidP="00EB4A97">
            <w:pPr>
              <w:pStyle w:val="Paragraphedeliste"/>
              <w:ind w:left="0"/>
            </w:pPr>
            <w:r>
              <w:t>-Radio</w:t>
            </w:r>
          </w:p>
        </w:tc>
        <w:tc>
          <w:tcPr>
            <w:tcW w:w="2688" w:type="dxa"/>
          </w:tcPr>
          <w:p w14:paraId="7D417711" w14:textId="77777777" w:rsidR="00127E63" w:rsidRDefault="00BC44ED" w:rsidP="00127E63">
            <w:r>
              <w:t>Profil résidence</w:t>
            </w:r>
          </w:p>
          <w:p w14:paraId="5381BD56" w14:textId="77777777" w:rsidR="00A3024B" w:rsidRDefault="00A3024B" w:rsidP="00A3024B">
            <w:r>
              <w:t>Profil DCM</w:t>
            </w:r>
          </w:p>
          <w:p w14:paraId="567C5178" w14:textId="33497751" w:rsidR="00A3024B" w:rsidRPr="00DD2164" w:rsidRDefault="00A3024B" w:rsidP="00A3024B">
            <w:r>
              <w:t>Profil administrateur</w:t>
            </w:r>
          </w:p>
        </w:tc>
      </w:tr>
      <w:tr w:rsidR="00127E63" w14:paraId="55DDC29C" w14:textId="77777777" w:rsidTr="00EB4A97">
        <w:trPr>
          <w:trHeight w:val="562"/>
        </w:trPr>
        <w:tc>
          <w:tcPr>
            <w:tcW w:w="617" w:type="dxa"/>
          </w:tcPr>
          <w:p w14:paraId="0316C0B4" w14:textId="6A994461" w:rsidR="00127E63" w:rsidRDefault="00FB1AB7" w:rsidP="00127E63">
            <w:ins w:id="593" w:author="MORSCH Daniela" w:date="2022-02-02T17:33:00Z">
              <w:r>
                <w:t>OR-</w:t>
              </w:r>
            </w:ins>
            <w:r w:rsidR="00CB5507">
              <w:t>0</w:t>
            </w:r>
            <w:ins w:id="594" w:author="MORSCH Daniela" w:date="2022-02-02T17:33:00Z">
              <w:r>
                <w:t>15</w:t>
              </w:r>
            </w:ins>
          </w:p>
        </w:tc>
        <w:tc>
          <w:tcPr>
            <w:tcW w:w="3059" w:type="dxa"/>
          </w:tcPr>
          <w:p w14:paraId="1AEB6C45" w14:textId="1CFA10C2" w:rsidR="00127E63" w:rsidRDefault="00127E63" w:rsidP="00127E63">
            <w:r>
              <w:t>Organisme</w:t>
            </w:r>
          </w:p>
        </w:tc>
        <w:tc>
          <w:tcPr>
            <w:tcW w:w="2698" w:type="dxa"/>
          </w:tcPr>
          <w:p w14:paraId="58E687BB" w14:textId="77777777" w:rsidR="00127E63" w:rsidRDefault="005E0DA4" w:rsidP="00EB4A97">
            <w:pPr>
              <w:pStyle w:val="Paragraphedeliste"/>
              <w:ind w:left="0"/>
            </w:pPr>
            <w:r>
              <w:t>-</w:t>
            </w:r>
            <w:proofErr w:type="spellStart"/>
            <w:r>
              <w:t>Ascelliance</w:t>
            </w:r>
            <w:proofErr w:type="spellEnd"/>
          </w:p>
          <w:p w14:paraId="2ABF83BB" w14:textId="77777777" w:rsidR="005E0DA4" w:rsidRDefault="005E0DA4" w:rsidP="00EB4A97">
            <w:pPr>
              <w:pStyle w:val="Paragraphedeliste"/>
              <w:ind w:left="0"/>
            </w:pPr>
            <w:r>
              <w:t>-Assistance retraite</w:t>
            </w:r>
          </w:p>
          <w:p w14:paraId="373F3C20" w14:textId="77777777" w:rsidR="005E0DA4" w:rsidRDefault="005E0DA4" w:rsidP="00EB4A97">
            <w:pPr>
              <w:pStyle w:val="Paragraphedeliste"/>
              <w:ind w:left="0"/>
            </w:pPr>
            <w:r>
              <w:t>-Avantage seniors</w:t>
            </w:r>
          </w:p>
          <w:p w14:paraId="3B78B109" w14:textId="77777777" w:rsidR="005E0DA4" w:rsidRDefault="005E0DA4" w:rsidP="00EB4A97">
            <w:pPr>
              <w:pStyle w:val="Paragraphedeliste"/>
              <w:ind w:left="0"/>
            </w:pPr>
            <w:r>
              <w:t>-Cap retraite</w:t>
            </w:r>
          </w:p>
          <w:p w14:paraId="65D24636" w14:textId="77777777" w:rsidR="005E0DA4" w:rsidRDefault="005E0DA4" w:rsidP="00EB4A97">
            <w:pPr>
              <w:pStyle w:val="Paragraphedeliste"/>
              <w:ind w:left="0"/>
            </w:pPr>
            <w:r>
              <w:t>-Chantal VOISIN</w:t>
            </w:r>
          </w:p>
          <w:p w14:paraId="62CAF8EE" w14:textId="77777777" w:rsidR="005E0DA4" w:rsidRDefault="005E0DA4" w:rsidP="00EB4A97">
            <w:pPr>
              <w:pStyle w:val="Paragraphedeliste"/>
              <w:ind w:left="0"/>
            </w:pPr>
            <w:r>
              <w:t>-</w:t>
            </w:r>
            <w:proofErr w:type="spellStart"/>
            <w:r>
              <w:t>Domiserve</w:t>
            </w:r>
            <w:proofErr w:type="spellEnd"/>
          </w:p>
          <w:p w14:paraId="380233D5" w14:textId="77777777" w:rsidR="005E0DA4" w:rsidRDefault="005E0DA4" w:rsidP="00EB4A97">
            <w:pPr>
              <w:pStyle w:val="Paragraphedeliste"/>
              <w:ind w:left="0"/>
            </w:pPr>
            <w:r>
              <w:t>-Logement-Séniors</w:t>
            </w:r>
          </w:p>
          <w:p w14:paraId="5E69C4B9" w14:textId="77777777" w:rsidR="00D977B4" w:rsidRDefault="00D977B4" w:rsidP="00EB4A97">
            <w:pPr>
              <w:pStyle w:val="Paragraphedeliste"/>
              <w:ind w:left="0"/>
            </w:pPr>
            <w:r>
              <w:t>-MDR sélection</w:t>
            </w:r>
          </w:p>
          <w:p w14:paraId="6687FCB3" w14:textId="77777777" w:rsidR="00D977B4" w:rsidRDefault="00D977B4" w:rsidP="00EB4A97">
            <w:pPr>
              <w:pStyle w:val="Paragraphedeliste"/>
              <w:ind w:left="0"/>
            </w:pPr>
            <w:r>
              <w:t>-Partenaire Seniors</w:t>
            </w:r>
          </w:p>
          <w:p w14:paraId="0929D071" w14:textId="77777777" w:rsidR="00D977B4" w:rsidRDefault="00D977B4" w:rsidP="00EB4A97">
            <w:pPr>
              <w:pStyle w:val="Paragraphedeliste"/>
              <w:ind w:left="0"/>
            </w:pPr>
            <w:r>
              <w:t>-Plan retraite</w:t>
            </w:r>
          </w:p>
          <w:p w14:paraId="56C21553" w14:textId="77777777" w:rsidR="00D977B4" w:rsidRDefault="00D977B4" w:rsidP="00EB4A97">
            <w:pPr>
              <w:pStyle w:val="Paragraphedeliste"/>
              <w:ind w:left="0"/>
            </w:pPr>
            <w:r>
              <w:t>-Retraite Assistance séniors service</w:t>
            </w:r>
          </w:p>
          <w:p w14:paraId="3E9BC1AA" w14:textId="77777777" w:rsidR="00D977B4" w:rsidRDefault="00D977B4" w:rsidP="00EB4A97">
            <w:pPr>
              <w:pStyle w:val="Paragraphedeliste"/>
              <w:ind w:left="0"/>
            </w:pPr>
            <w:r>
              <w:t>-Retraite plus</w:t>
            </w:r>
          </w:p>
          <w:p w14:paraId="3A00AEEF" w14:textId="77777777" w:rsidR="00D977B4" w:rsidRDefault="00D977B4" w:rsidP="00EB4A97">
            <w:pPr>
              <w:pStyle w:val="Paragraphedeliste"/>
              <w:ind w:left="0"/>
            </w:pPr>
            <w:r>
              <w:t xml:space="preserve">-Retraite senior &amp; </w:t>
            </w:r>
            <w:proofErr w:type="spellStart"/>
            <w:r>
              <w:t>partners</w:t>
            </w:r>
            <w:proofErr w:type="spellEnd"/>
          </w:p>
          <w:p w14:paraId="54A5535B" w14:textId="0D0A0873" w:rsidR="00D977B4" w:rsidRDefault="00D977B4" w:rsidP="00EB4A97">
            <w:pPr>
              <w:pStyle w:val="Paragraphedeliste"/>
              <w:ind w:left="0"/>
            </w:pPr>
            <w:r>
              <w:t>-Retraite sereine</w:t>
            </w:r>
          </w:p>
        </w:tc>
        <w:tc>
          <w:tcPr>
            <w:tcW w:w="2688" w:type="dxa"/>
          </w:tcPr>
          <w:p w14:paraId="2473278F" w14:textId="77777777" w:rsidR="00A3024B" w:rsidRDefault="00A3024B" w:rsidP="00A3024B">
            <w:r>
              <w:t>Profil DCM</w:t>
            </w:r>
          </w:p>
          <w:p w14:paraId="657BB50E" w14:textId="70C15736" w:rsidR="00127E63" w:rsidRPr="00DD2164" w:rsidRDefault="00A3024B" w:rsidP="00A3024B">
            <w:r>
              <w:t>Profil administrateur</w:t>
            </w:r>
          </w:p>
        </w:tc>
      </w:tr>
      <w:tr w:rsidR="00127E63" w14:paraId="3DBB886F" w14:textId="77777777" w:rsidTr="00EB4A97">
        <w:trPr>
          <w:trHeight w:val="562"/>
        </w:trPr>
        <w:tc>
          <w:tcPr>
            <w:tcW w:w="617" w:type="dxa"/>
          </w:tcPr>
          <w:p w14:paraId="459D14E1" w14:textId="4782B826" w:rsidR="00127E63" w:rsidRDefault="00FB1AB7" w:rsidP="00127E63">
            <w:ins w:id="595" w:author="MORSCH Daniela" w:date="2022-02-02T17:33:00Z">
              <w:r>
                <w:t>OR-</w:t>
              </w:r>
            </w:ins>
            <w:r w:rsidR="00D13A2B">
              <w:t>0</w:t>
            </w:r>
            <w:ins w:id="596" w:author="MORSCH Daniela" w:date="2022-02-02T17:33:00Z">
              <w:r>
                <w:t>16</w:t>
              </w:r>
            </w:ins>
          </w:p>
        </w:tc>
        <w:tc>
          <w:tcPr>
            <w:tcW w:w="3059" w:type="dxa"/>
          </w:tcPr>
          <w:p w14:paraId="3636CFF5" w14:textId="3D553156" w:rsidR="00127E63" w:rsidRDefault="00127E63" w:rsidP="00127E63">
            <w:r>
              <w:t>Parrainage</w:t>
            </w:r>
          </w:p>
        </w:tc>
        <w:tc>
          <w:tcPr>
            <w:tcW w:w="2698" w:type="dxa"/>
          </w:tcPr>
          <w:p w14:paraId="5B65D1D0" w14:textId="29F1DC86" w:rsidR="00127E63" w:rsidRDefault="00796AEA" w:rsidP="00EB4A97">
            <w:pPr>
              <w:pStyle w:val="Paragraphedeliste"/>
              <w:ind w:left="0"/>
            </w:pPr>
            <w:r>
              <w:t>-Client</w:t>
            </w:r>
          </w:p>
          <w:p w14:paraId="3EA5D978" w14:textId="1E2DDE95" w:rsidR="008C19DB" w:rsidRDefault="008C19DB" w:rsidP="00EB4A97">
            <w:pPr>
              <w:pStyle w:val="Paragraphedeliste"/>
              <w:ind w:left="0"/>
            </w:pPr>
            <w:r>
              <w:t>-Collaborateur autres</w:t>
            </w:r>
          </w:p>
          <w:p w14:paraId="60C0C86D" w14:textId="5658886D" w:rsidR="008C19DB" w:rsidRDefault="008C19DB" w:rsidP="00EB4A97">
            <w:pPr>
              <w:pStyle w:val="Paragraphedeliste"/>
              <w:ind w:left="0"/>
            </w:pPr>
            <w:r>
              <w:t>-Collaborateur famille</w:t>
            </w:r>
          </w:p>
          <w:p w14:paraId="6FD4CA22" w14:textId="58EB7149" w:rsidR="00796AEA" w:rsidRDefault="00796AEA" w:rsidP="00127E63">
            <w:pPr>
              <w:pStyle w:val="Paragraphedeliste"/>
            </w:pPr>
          </w:p>
        </w:tc>
        <w:tc>
          <w:tcPr>
            <w:tcW w:w="2688" w:type="dxa"/>
          </w:tcPr>
          <w:p w14:paraId="443BB0A6" w14:textId="77777777" w:rsidR="00A3024B" w:rsidRDefault="00A3024B" w:rsidP="00A3024B">
            <w:r>
              <w:t>Profil DCM</w:t>
            </w:r>
          </w:p>
          <w:p w14:paraId="515B7C47" w14:textId="40F497DD" w:rsidR="00127E63" w:rsidRPr="00DD2164" w:rsidRDefault="00A3024B" w:rsidP="00A3024B">
            <w:r>
              <w:t>Profil administrateur</w:t>
            </w:r>
          </w:p>
        </w:tc>
      </w:tr>
      <w:tr w:rsidR="00127E63" w14:paraId="3AF55901" w14:textId="77777777" w:rsidTr="00EB4A97">
        <w:trPr>
          <w:trHeight w:val="562"/>
        </w:trPr>
        <w:tc>
          <w:tcPr>
            <w:tcW w:w="617" w:type="dxa"/>
          </w:tcPr>
          <w:p w14:paraId="1087636E" w14:textId="7CDF70FA" w:rsidR="00127E63" w:rsidRDefault="00FB1AB7" w:rsidP="00127E63">
            <w:ins w:id="597" w:author="MORSCH Daniela" w:date="2022-02-02T17:33:00Z">
              <w:r>
                <w:t>OR-</w:t>
              </w:r>
            </w:ins>
            <w:r w:rsidR="00D13A2B">
              <w:t>0</w:t>
            </w:r>
            <w:ins w:id="598" w:author="MORSCH Daniela" w:date="2022-02-02T17:33:00Z">
              <w:r>
                <w:t>17</w:t>
              </w:r>
            </w:ins>
          </w:p>
        </w:tc>
        <w:tc>
          <w:tcPr>
            <w:tcW w:w="3059" w:type="dxa"/>
          </w:tcPr>
          <w:p w14:paraId="34FE3726" w14:textId="5AD2C467" w:rsidR="00127E63" w:rsidRDefault="00127E63" w:rsidP="00127E63">
            <w:r>
              <w:t>Prescripteur</w:t>
            </w:r>
          </w:p>
        </w:tc>
        <w:tc>
          <w:tcPr>
            <w:tcW w:w="2698" w:type="dxa"/>
          </w:tcPr>
          <w:p w14:paraId="2C7C81C7" w14:textId="77777777" w:rsidR="00127E63" w:rsidRDefault="00E77913" w:rsidP="00EB4A97">
            <w:pPr>
              <w:pStyle w:val="Paragraphedeliste"/>
              <w:ind w:left="0"/>
            </w:pPr>
            <w:r>
              <w:t>Liste des prescripteurs associé à la résidence de connexion</w:t>
            </w:r>
            <w:r w:rsidR="00C319DF">
              <w:t>.</w:t>
            </w:r>
          </w:p>
          <w:p w14:paraId="17966B86" w14:textId="40F38558" w:rsidR="00C319DF" w:rsidRDefault="00C319DF" w:rsidP="00EB4A97">
            <w:pPr>
              <w:pStyle w:val="Paragraphedeliste"/>
              <w:ind w:left="0"/>
            </w:pPr>
            <w:r>
              <w:t>Le bouton « ajouter un prescripteur » s’affiche aussi qui permet d’</w:t>
            </w:r>
            <w:del w:id="599" w:author="ROBERT Cindy" w:date="2022-01-31T10:16:00Z">
              <w:r>
                <w:delText>accèder</w:delText>
              </w:r>
            </w:del>
            <w:ins w:id="600" w:author="ROBERT Cindy" w:date="2022-01-31T10:16:00Z">
              <w:r w:rsidR="00C4110B">
                <w:t>accéder</w:t>
              </w:r>
            </w:ins>
            <w:r>
              <w:t xml:space="preserve"> à la page de création d’un nouveau prescripteur</w:t>
            </w:r>
          </w:p>
        </w:tc>
        <w:tc>
          <w:tcPr>
            <w:tcW w:w="2688" w:type="dxa"/>
          </w:tcPr>
          <w:p w14:paraId="0709879B" w14:textId="77777777" w:rsidR="00127E63" w:rsidRDefault="005406BB" w:rsidP="00127E63">
            <w:r>
              <w:t>Profil résidence</w:t>
            </w:r>
          </w:p>
          <w:p w14:paraId="13A404DA" w14:textId="77777777" w:rsidR="00A3024B" w:rsidRDefault="00A3024B" w:rsidP="00A3024B">
            <w:r>
              <w:t>Profil DCM</w:t>
            </w:r>
          </w:p>
          <w:p w14:paraId="00A7A86F" w14:textId="165AEADE" w:rsidR="00A3024B" w:rsidRPr="00DD2164" w:rsidRDefault="00A3024B" w:rsidP="00A3024B">
            <w:r>
              <w:t>Profil administrateur</w:t>
            </w:r>
          </w:p>
        </w:tc>
      </w:tr>
      <w:tr w:rsidR="002E50D6" w14:paraId="6084C44A" w14:textId="77777777" w:rsidTr="00EB4A97">
        <w:trPr>
          <w:trHeight w:val="562"/>
        </w:trPr>
        <w:tc>
          <w:tcPr>
            <w:tcW w:w="617" w:type="dxa"/>
          </w:tcPr>
          <w:p w14:paraId="189358E9" w14:textId="22FE2B98" w:rsidR="002E50D6" w:rsidRDefault="00FB1AB7" w:rsidP="002E50D6">
            <w:ins w:id="601" w:author="MORSCH Daniela" w:date="2022-02-02T17:33:00Z">
              <w:r>
                <w:t>OR-</w:t>
              </w:r>
            </w:ins>
            <w:r w:rsidR="00D13A2B">
              <w:t>0</w:t>
            </w:r>
            <w:ins w:id="602" w:author="MORSCH Daniela" w:date="2022-02-02T17:33:00Z">
              <w:r>
                <w:t>18</w:t>
              </w:r>
            </w:ins>
          </w:p>
        </w:tc>
        <w:tc>
          <w:tcPr>
            <w:tcW w:w="3059" w:type="dxa"/>
          </w:tcPr>
          <w:p w14:paraId="67C6A8A0" w14:textId="2D8B72B9" w:rsidR="002E50D6" w:rsidRDefault="002E50D6" w:rsidP="002E50D6">
            <w:r>
              <w:t>Résident régulier</w:t>
            </w:r>
          </w:p>
        </w:tc>
        <w:tc>
          <w:tcPr>
            <w:tcW w:w="2698" w:type="dxa"/>
          </w:tcPr>
          <w:p w14:paraId="4B3FF4FD" w14:textId="4B2BCC12" w:rsidR="002E50D6" w:rsidRDefault="002E50D6" w:rsidP="00EB4A97">
            <w:pPr>
              <w:pStyle w:val="Paragraphedeliste"/>
              <w:ind w:left="0"/>
            </w:pPr>
            <w:r>
              <w:t>Résident régulier</w:t>
            </w:r>
          </w:p>
        </w:tc>
        <w:tc>
          <w:tcPr>
            <w:tcW w:w="2688" w:type="dxa"/>
          </w:tcPr>
          <w:p w14:paraId="10101B5B" w14:textId="77777777" w:rsidR="002E50D6" w:rsidRDefault="005406BB" w:rsidP="002E50D6">
            <w:r>
              <w:t>Profil résidence</w:t>
            </w:r>
          </w:p>
          <w:p w14:paraId="54F62DB3" w14:textId="77777777" w:rsidR="00A3024B" w:rsidRDefault="00A3024B" w:rsidP="00A3024B">
            <w:r>
              <w:t>Profil DCM</w:t>
            </w:r>
          </w:p>
          <w:p w14:paraId="6FA67934" w14:textId="03441C59" w:rsidR="00A3024B" w:rsidRPr="00DD2164" w:rsidRDefault="00A3024B" w:rsidP="00A3024B">
            <w:r>
              <w:t>Profil administrateur</w:t>
            </w:r>
          </w:p>
        </w:tc>
      </w:tr>
      <w:tr w:rsidR="002E50D6" w14:paraId="45A0193F" w14:textId="77777777" w:rsidTr="00EB4A97">
        <w:trPr>
          <w:trHeight w:val="562"/>
        </w:trPr>
        <w:tc>
          <w:tcPr>
            <w:tcW w:w="617" w:type="dxa"/>
          </w:tcPr>
          <w:p w14:paraId="355F84E6" w14:textId="0BDB3AF7" w:rsidR="002E50D6" w:rsidRDefault="00FB1AB7" w:rsidP="002E50D6">
            <w:ins w:id="603" w:author="MORSCH Daniela" w:date="2022-02-02T17:33:00Z">
              <w:r>
                <w:t>OR-</w:t>
              </w:r>
            </w:ins>
            <w:r w:rsidR="00D13A2B">
              <w:t>0</w:t>
            </w:r>
            <w:ins w:id="604" w:author="MORSCH Daniela" w:date="2022-02-02T17:33:00Z">
              <w:r>
                <w:t>19</w:t>
              </w:r>
            </w:ins>
          </w:p>
        </w:tc>
        <w:tc>
          <w:tcPr>
            <w:tcW w:w="3059" w:type="dxa"/>
          </w:tcPr>
          <w:p w14:paraId="2C7A31B0" w14:textId="3DD2DA53" w:rsidR="002E50D6" w:rsidRDefault="002E50D6" w:rsidP="002E50D6">
            <w:r>
              <w:t>Signalisation routière</w:t>
            </w:r>
          </w:p>
        </w:tc>
        <w:tc>
          <w:tcPr>
            <w:tcW w:w="2698" w:type="dxa"/>
          </w:tcPr>
          <w:p w14:paraId="66D10760" w14:textId="3980386E" w:rsidR="002E50D6" w:rsidRDefault="002E50D6" w:rsidP="00EB4A97">
            <w:pPr>
              <w:pStyle w:val="Paragraphedeliste"/>
              <w:ind w:left="0"/>
            </w:pPr>
            <w:r>
              <w:t>Signalisation routière</w:t>
            </w:r>
          </w:p>
        </w:tc>
        <w:tc>
          <w:tcPr>
            <w:tcW w:w="2688" w:type="dxa"/>
          </w:tcPr>
          <w:p w14:paraId="0FB82562" w14:textId="77777777" w:rsidR="002E50D6" w:rsidRDefault="005406BB" w:rsidP="002E50D6">
            <w:r>
              <w:t>Profil résidence</w:t>
            </w:r>
          </w:p>
          <w:p w14:paraId="267EDCC5" w14:textId="77777777" w:rsidR="00A3024B" w:rsidRDefault="00A3024B" w:rsidP="00A3024B">
            <w:r>
              <w:t>Profil DCM</w:t>
            </w:r>
          </w:p>
          <w:p w14:paraId="7C14D0ED" w14:textId="6BE845EF" w:rsidR="00A3024B" w:rsidRPr="00DD2164" w:rsidRDefault="00A3024B" w:rsidP="00A3024B">
            <w:r>
              <w:t>Profil administrateur</w:t>
            </w:r>
          </w:p>
        </w:tc>
      </w:tr>
      <w:tr w:rsidR="002E50D6" w14:paraId="0994C9D8" w14:textId="77777777" w:rsidTr="00EB4A97">
        <w:trPr>
          <w:trHeight w:val="562"/>
        </w:trPr>
        <w:tc>
          <w:tcPr>
            <w:tcW w:w="617" w:type="dxa"/>
          </w:tcPr>
          <w:p w14:paraId="3505EEAD" w14:textId="7471D9EA" w:rsidR="002E50D6" w:rsidRDefault="00FB1AB7" w:rsidP="002E50D6">
            <w:ins w:id="605" w:author="MORSCH Daniela" w:date="2022-02-02T17:33:00Z">
              <w:r>
                <w:lastRenderedPageBreak/>
                <w:t>OR-</w:t>
              </w:r>
            </w:ins>
            <w:r w:rsidR="00D13A2B">
              <w:t>0</w:t>
            </w:r>
            <w:ins w:id="606" w:author="MORSCH Daniela" w:date="2022-02-02T17:34:00Z">
              <w:r>
                <w:t>20</w:t>
              </w:r>
            </w:ins>
          </w:p>
        </w:tc>
        <w:tc>
          <w:tcPr>
            <w:tcW w:w="3059" w:type="dxa"/>
          </w:tcPr>
          <w:p w14:paraId="3FA24228" w14:textId="3D8B4F5D" w:rsidR="002E50D6" w:rsidRDefault="002E50D6" w:rsidP="002E50D6">
            <w:proofErr w:type="spellStart"/>
            <w:r>
              <w:t>Viatrajectoire</w:t>
            </w:r>
            <w:proofErr w:type="spellEnd"/>
          </w:p>
        </w:tc>
        <w:tc>
          <w:tcPr>
            <w:tcW w:w="2698" w:type="dxa"/>
          </w:tcPr>
          <w:p w14:paraId="4ED0D42B" w14:textId="1773C184" w:rsidR="002E50D6" w:rsidRDefault="002E50D6" w:rsidP="00EB4A97">
            <w:pPr>
              <w:pStyle w:val="Paragraphedeliste"/>
              <w:ind w:left="0"/>
            </w:pPr>
            <w:proofErr w:type="spellStart"/>
            <w:r>
              <w:t>Viatrajectoire</w:t>
            </w:r>
            <w:proofErr w:type="spellEnd"/>
          </w:p>
        </w:tc>
        <w:tc>
          <w:tcPr>
            <w:tcW w:w="2688" w:type="dxa"/>
          </w:tcPr>
          <w:p w14:paraId="67675796" w14:textId="77777777" w:rsidR="002E50D6" w:rsidRDefault="005406BB" w:rsidP="002E50D6">
            <w:r>
              <w:t>Profil résidence</w:t>
            </w:r>
          </w:p>
          <w:p w14:paraId="0297F5B4" w14:textId="77777777" w:rsidR="00A3024B" w:rsidRDefault="00A3024B" w:rsidP="00A3024B">
            <w:r>
              <w:t>Profil DCM</w:t>
            </w:r>
          </w:p>
          <w:p w14:paraId="3C685515" w14:textId="1AB9B690" w:rsidR="00A3024B" w:rsidRPr="00DD2164" w:rsidRDefault="00A3024B" w:rsidP="00A3024B">
            <w:r>
              <w:t>Profil administrateur</w:t>
            </w:r>
          </w:p>
        </w:tc>
      </w:tr>
      <w:tr w:rsidR="003013F1" w14:paraId="1E416D85" w14:textId="77777777" w:rsidTr="00EB4A97">
        <w:trPr>
          <w:trHeight w:val="562"/>
          <w:ins w:id="607" w:author="MORSCH Daniela" w:date="2022-01-31T12:33:00Z"/>
        </w:trPr>
        <w:tc>
          <w:tcPr>
            <w:tcW w:w="617" w:type="dxa"/>
          </w:tcPr>
          <w:p w14:paraId="634C5C17" w14:textId="4EC1CB16" w:rsidR="003013F1" w:rsidRDefault="00FB1AB7" w:rsidP="002E50D6">
            <w:pPr>
              <w:rPr>
                <w:ins w:id="608" w:author="MORSCH Daniela" w:date="2022-01-31T12:33:00Z"/>
              </w:rPr>
            </w:pPr>
            <w:ins w:id="609" w:author="MORSCH Daniela" w:date="2022-02-02T17:34:00Z">
              <w:r>
                <w:t>OR-</w:t>
              </w:r>
            </w:ins>
            <w:r w:rsidR="00D13A2B">
              <w:t>0</w:t>
            </w:r>
            <w:ins w:id="610" w:author="MORSCH Daniela" w:date="2022-02-02T17:34:00Z">
              <w:r>
                <w:t>21</w:t>
              </w:r>
            </w:ins>
            <w:commentRangeStart w:id="611"/>
          </w:p>
        </w:tc>
        <w:tc>
          <w:tcPr>
            <w:tcW w:w="3059" w:type="dxa"/>
          </w:tcPr>
          <w:p w14:paraId="0375C16A" w14:textId="7DDFDA99" w:rsidR="003013F1" w:rsidRDefault="003013F1" w:rsidP="002E50D6">
            <w:pPr>
              <w:rPr>
                <w:ins w:id="612" w:author="MORSCH Daniela" w:date="2022-01-31T12:33:00Z"/>
              </w:rPr>
            </w:pPr>
            <w:ins w:id="613" w:author="MORSCH Daniela" w:date="2022-01-31T12:34:00Z">
              <w:r>
                <w:t>Groupe</w:t>
              </w:r>
            </w:ins>
          </w:p>
        </w:tc>
        <w:tc>
          <w:tcPr>
            <w:tcW w:w="2698" w:type="dxa"/>
          </w:tcPr>
          <w:p w14:paraId="5789B7ED" w14:textId="3816D86D" w:rsidR="003013F1" w:rsidRDefault="003013F1" w:rsidP="00EB4A97">
            <w:pPr>
              <w:pStyle w:val="Paragraphedeliste"/>
              <w:ind w:left="0"/>
              <w:rPr>
                <w:ins w:id="614" w:author="MORSCH Daniela" w:date="2022-01-31T12:33:00Z"/>
              </w:rPr>
            </w:pPr>
            <w:ins w:id="615" w:author="MORSCH Daniela" w:date="2022-01-31T12:34:00Z">
              <w:r>
                <w:t>Nom de la résidence</w:t>
              </w:r>
              <w:commentRangeEnd w:id="611"/>
              <w:r>
                <w:rPr>
                  <w:rStyle w:val="Marquedecommentaire"/>
                </w:rPr>
                <w:commentReference w:id="611"/>
              </w:r>
            </w:ins>
          </w:p>
        </w:tc>
        <w:tc>
          <w:tcPr>
            <w:tcW w:w="2688" w:type="dxa"/>
          </w:tcPr>
          <w:p w14:paraId="5961F6AF" w14:textId="77777777" w:rsidR="003013F1" w:rsidRDefault="003013F1" w:rsidP="002E50D6">
            <w:pPr>
              <w:rPr>
                <w:ins w:id="616" w:author="MORSCH Daniela" w:date="2022-01-31T12:33:00Z"/>
              </w:rPr>
            </w:pPr>
          </w:p>
        </w:tc>
      </w:tr>
    </w:tbl>
    <w:p w14:paraId="2D260349" w14:textId="2A7C2454" w:rsidR="00D462D5" w:rsidRDefault="00D462D5" w:rsidP="00D462D5"/>
    <w:p w14:paraId="778A86AD" w14:textId="185D84B9" w:rsidR="00D462D5" w:rsidRDefault="00D462D5" w:rsidP="00D462D5"/>
    <w:p w14:paraId="56B97A02" w14:textId="77777777" w:rsidR="00D462D5" w:rsidRDefault="00D462D5" w:rsidP="00D462D5"/>
    <w:p w14:paraId="4CE50CEE" w14:textId="38C31857" w:rsidR="00FA0611" w:rsidRDefault="2A529D8A" w:rsidP="00006894">
      <w:pPr>
        <w:pStyle w:val="Titre1"/>
      </w:pPr>
      <w:bookmarkStart w:id="617" w:name="_Toc94718482"/>
      <w:r>
        <w:t>Gestion des orientations</w:t>
      </w:r>
      <w:bookmarkEnd w:id="617"/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618" w:author="ROBERT Cindy" w:date="2022-02-03T15:59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05"/>
        <w:gridCol w:w="1831"/>
        <w:gridCol w:w="1566"/>
        <w:gridCol w:w="3361"/>
        <w:gridCol w:w="1699"/>
        <w:tblGridChange w:id="619">
          <w:tblGrid>
            <w:gridCol w:w="693"/>
            <w:gridCol w:w="2421"/>
            <w:gridCol w:w="1945"/>
            <w:gridCol w:w="4003"/>
            <w:gridCol w:w="4003"/>
          </w:tblGrid>
        </w:tblGridChange>
      </w:tblGrid>
      <w:tr w:rsidR="00887545" w14:paraId="22DE6CBB" w14:textId="1D38D1E6" w:rsidTr="00887545">
        <w:trPr>
          <w:tblHeader/>
          <w:trPrChange w:id="620" w:author="ROBERT Cindy" w:date="2022-02-03T15:59:00Z">
            <w:trPr>
              <w:tblHeader/>
            </w:trPr>
          </w:trPrChange>
        </w:trPr>
        <w:tc>
          <w:tcPr>
            <w:tcW w:w="605" w:type="dxa"/>
            <w:shd w:val="clear" w:color="auto" w:fill="FABF8F" w:themeFill="accent6" w:themeFillTint="99"/>
            <w:tcPrChange w:id="621" w:author="ROBERT Cindy" w:date="2022-02-03T15:59:00Z">
              <w:tcPr>
                <w:tcW w:w="693" w:type="dxa"/>
                <w:shd w:val="clear" w:color="auto" w:fill="FABF8F" w:themeFill="accent6" w:themeFillTint="99"/>
              </w:tcPr>
            </w:tcPrChange>
          </w:tcPr>
          <w:p w14:paraId="7A0A7C8C" w14:textId="77777777" w:rsidR="00887545" w:rsidRDefault="00887545" w:rsidP="00280B47">
            <w:r>
              <w:t>RG</w:t>
            </w:r>
          </w:p>
        </w:tc>
        <w:tc>
          <w:tcPr>
            <w:tcW w:w="1831" w:type="dxa"/>
            <w:shd w:val="clear" w:color="auto" w:fill="FABF8F" w:themeFill="accent6" w:themeFillTint="99"/>
            <w:tcPrChange w:id="622" w:author="ROBERT Cindy" w:date="2022-02-03T15:59:00Z">
              <w:tcPr>
                <w:tcW w:w="2421" w:type="dxa"/>
                <w:shd w:val="clear" w:color="auto" w:fill="FABF8F" w:themeFill="accent6" w:themeFillTint="99"/>
              </w:tcPr>
            </w:tcPrChange>
          </w:tcPr>
          <w:p w14:paraId="7F59088F" w14:textId="77777777" w:rsidR="00887545" w:rsidRDefault="00887545" w:rsidP="00280B47">
            <w:r>
              <w:t>Description</w:t>
            </w:r>
          </w:p>
        </w:tc>
        <w:tc>
          <w:tcPr>
            <w:tcW w:w="1566" w:type="dxa"/>
            <w:shd w:val="clear" w:color="auto" w:fill="FABF8F" w:themeFill="accent6" w:themeFillTint="99"/>
            <w:tcPrChange w:id="623" w:author="ROBERT Cindy" w:date="2022-02-03T15:59:00Z">
              <w:tcPr>
                <w:tcW w:w="1945" w:type="dxa"/>
                <w:shd w:val="clear" w:color="auto" w:fill="FABF8F" w:themeFill="accent6" w:themeFillTint="99"/>
              </w:tcPr>
            </w:tcPrChange>
          </w:tcPr>
          <w:p w14:paraId="15AA3FFA" w14:textId="77777777" w:rsidR="00887545" w:rsidRDefault="00887545" w:rsidP="00280B47">
            <w:r>
              <w:t>Champs</w:t>
            </w:r>
          </w:p>
        </w:tc>
        <w:tc>
          <w:tcPr>
            <w:tcW w:w="3361" w:type="dxa"/>
            <w:shd w:val="clear" w:color="auto" w:fill="FABF8F" w:themeFill="accent6" w:themeFillTint="99"/>
            <w:tcPrChange w:id="624" w:author="ROBERT Cindy" w:date="2022-02-03T15:59:00Z">
              <w:tcPr>
                <w:tcW w:w="4003" w:type="dxa"/>
                <w:shd w:val="clear" w:color="auto" w:fill="FABF8F" w:themeFill="accent6" w:themeFillTint="99"/>
              </w:tcPr>
            </w:tcPrChange>
          </w:tcPr>
          <w:p w14:paraId="3F650E32" w14:textId="77777777" w:rsidR="00887545" w:rsidRDefault="00887545" w:rsidP="00280B47">
            <w:r>
              <w:t>Règles</w:t>
            </w:r>
          </w:p>
        </w:tc>
        <w:tc>
          <w:tcPr>
            <w:tcW w:w="1699" w:type="dxa"/>
            <w:shd w:val="clear" w:color="auto" w:fill="FABF8F" w:themeFill="accent6" w:themeFillTint="99"/>
            <w:tcPrChange w:id="625" w:author="ROBERT Cindy" w:date="2022-02-03T15:59:00Z">
              <w:tcPr>
                <w:tcW w:w="4003" w:type="dxa"/>
                <w:shd w:val="clear" w:color="auto" w:fill="FABF8F" w:themeFill="accent6" w:themeFillTint="99"/>
              </w:tcPr>
            </w:tcPrChange>
          </w:tcPr>
          <w:p w14:paraId="27D91410" w14:textId="2A67CE38" w:rsidR="00887545" w:rsidRDefault="00887545" w:rsidP="00280B47">
            <w:pPr>
              <w:rPr>
                <w:ins w:id="626" w:author="ROBERT Cindy" w:date="2022-02-03T15:59:00Z"/>
              </w:rPr>
            </w:pPr>
            <w:ins w:id="627" w:author="ROBERT Cindy" w:date="2022-02-03T15:59:00Z">
              <w:r>
                <w:t>US</w:t>
              </w:r>
            </w:ins>
          </w:p>
        </w:tc>
      </w:tr>
      <w:tr w:rsidR="00887545" w14:paraId="5B895F49" w14:textId="37FC5903" w:rsidTr="00887545">
        <w:tc>
          <w:tcPr>
            <w:tcW w:w="605" w:type="dxa"/>
            <w:tcPrChange w:id="628" w:author="ROBERT Cindy" w:date="2022-02-03T15:59:00Z">
              <w:tcPr>
                <w:tcW w:w="693" w:type="dxa"/>
              </w:tcPr>
            </w:tcPrChange>
          </w:tcPr>
          <w:p w14:paraId="49FE103C" w14:textId="39FB92AC" w:rsidR="00887545" w:rsidRDefault="00887545" w:rsidP="00280B47">
            <w:ins w:id="629" w:author="MORSCH Daniela" w:date="2022-02-02T17:34:00Z">
              <w:r>
                <w:t>OR-</w:t>
              </w:r>
            </w:ins>
            <w:r w:rsidR="00391055">
              <w:t>0</w:t>
            </w:r>
            <w:ins w:id="630" w:author="MORSCH Daniela" w:date="2022-02-02T17:34:00Z">
              <w:r>
                <w:t>22</w:t>
              </w:r>
            </w:ins>
          </w:p>
        </w:tc>
        <w:tc>
          <w:tcPr>
            <w:tcW w:w="1831" w:type="dxa"/>
            <w:tcPrChange w:id="631" w:author="ROBERT Cindy" w:date="2022-02-03T15:59:00Z">
              <w:tcPr>
                <w:tcW w:w="2421" w:type="dxa"/>
              </w:tcPr>
            </w:tcPrChange>
          </w:tcPr>
          <w:p w14:paraId="32C1A085" w14:textId="4C65112C" w:rsidR="00887545" w:rsidRDefault="00887545" w:rsidP="00280B47">
            <w:r>
              <w:t>Création d’un contact</w:t>
            </w:r>
          </w:p>
        </w:tc>
        <w:tc>
          <w:tcPr>
            <w:tcW w:w="1566" w:type="dxa"/>
            <w:tcPrChange w:id="632" w:author="ROBERT Cindy" w:date="2022-02-03T15:59:00Z">
              <w:tcPr>
                <w:tcW w:w="1945" w:type="dxa"/>
              </w:tcPr>
            </w:tcPrChange>
          </w:tcPr>
          <w:p w14:paraId="1310D3CC" w14:textId="77777777" w:rsidR="00887545" w:rsidRDefault="00887545" w:rsidP="00446B02">
            <w:pPr>
              <w:pStyle w:val="Paragraphedeliste"/>
            </w:pPr>
          </w:p>
        </w:tc>
        <w:tc>
          <w:tcPr>
            <w:tcW w:w="3361" w:type="dxa"/>
            <w:tcPrChange w:id="633" w:author="ROBERT Cindy" w:date="2022-02-03T15:59:00Z">
              <w:tcPr>
                <w:tcW w:w="4003" w:type="dxa"/>
              </w:tcPr>
            </w:tcPrChange>
          </w:tcPr>
          <w:p w14:paraId="3632F262" w14:textId="25A8F030" w:rsidR="00887545" w:rsidRPr="00DD2164" w:rsidRDefault="00887545" w:rsidP="00446B02">
            <w:r>
              <w:t>Lorsqu’un contact est créé via le bouton « nouveau contact » alors son orientation correspond à la résidence de connexion</w:t>
            </w:r>
          </w:p>
        </w:tc>
        <w:tc>
          <w:tcPr>
            <w:tcW w:w="1699" w:type="dxa"/>
            <w:tcPrChange w:id="634" w:author="ROBERT Cindy" w:date="2022-02-03T15:59:00Z">
              <w:tcPr>
                <w:tcW w:w="4003" w:type="dxa"/>
              </w:tcPr>
            </w:tcPrChange>
          </w:tcPr>
          <w:p w14:paraId="66EF8EAC" w14:textId="77777777" w:rsidR="00887545" w:rsidRDefault="00887545" w:rsidP="00446B02">
            <w:pPr>
              <w:rPr>
                <w:ins w:id="635" w:author="ROBERT Cindy" w:date="2022-02-03T15:59:00Z"/>
              </w:rPr>
            </w:pPr>
          </w:p>
        </w:tc>
      </w:tr>
      <w:tr w:rsidR="00887545" w14:paraId="6BA0EB3E" w14:textId="5EEAD123" w:rsidTr="00887545">
        <w:tc>
          <w:tcPr>
            <w:tcW w:w="605" w:type="dxa"/>
            <w:tcPrChange w:id="636" w:author="ROBERT Cindy" w:date="2022-02-03T15:59:00Z">
              <w:tcPr>
                <w:tcW w:w="693" w:type="dxa"/>
              </w:tcPr>
            </w:tcPrChange>
          </w:tcPr>
          <w:p w14:paraId="67749859" w14:textId="0336ACBA" w:rsidR="00887545" w:rsidRDefault="00887545" w:rsidP="00280B47">
            <w:ins w:id="637" w:author="MORSCH Daniela" w:date="2022-02-02T17:34:00Z">
              <w:r>
                <w:t>OR-</w:t>
              </w:r>
            </w:ins>
            <w:r w:rsidR="00391055">
              <w:t>0</w:t>
            </w:r>
            <w:ins w:id="638" w:author="MORSCH Daniela" w:date="2022-02-02T17:34:00Z">
              <w:r>
                <w:t>23</w:t>
              </w:r>
            </w:ins>
          </w:p>
        </w:tc>
        <w:tc>
          <w:tcPr>
            <w:tcW w:w="1831" w:type="dxa"/>
            <w:tcPrChange w:id="639" w:author="ROBERT Cindy" w:date="2022-02-03T15:59:00Z">
              <w:tcPr>
                <w:tcW w:w="2421" w:type="dxa"/>
              </w:tcPr>
            </w:tcPrChange>
          </w:tcPr>
          <w:p w14:paraId="7F0570A2" w14:textId="0370A292" w:rsidR="00887545" w:rsidRDefault="00887545" w:rsidP="00280B47">
            <w:r>
              <w:t>Orientation obligatoire</w:t>
            </w:r>
          </w:p>
        </w:tc>
        <w:tc>
          <w:tcPr>
            <w:tcW w:w="1566" w:type="dxa"/>
            <w:tcPrChange w:id="640" w:author="ROBERT Cindy" w:date="2022-02-03T15:59:00Z">
              <w:tcPr>
                <w:tcW w:w="1945" w:type="dxa"/>
              </w:tcPr>
            </w:tcPrChange>
          </w:tcPr>
          <w:p w14:paraId="0EBF030C" w14:textId="6ED9134B" w:rsidR="00887545" w:rsidRDefault="00887545" w:rsidP="00532427">
            <w:pPr>
              <w:pStyle w:val="Paragraphedeliste"/>
              <w:ind w:left="0"/>
            </w:pPr>
            <w:r>
              <w:t>Orientation</w:t>
            </w:r>
          </w:p>
        </w:tc>
        <w:tc>
          <w:tcPr>
            <w:tcW w:w="3361" w:type="dxa"/>
            <w:tcPrChange w:id="641" w:author="ROBERT Cindy" w:date="2022-02-03T15:59:00Z">
              <w:tcPr>
                <w:tcW w:w="4003" w:type="dxa"/>
              </w:tcPr>
            </w:tcPrChange>
          </w:tcPr>
          <w:p w14:paraId="50E49124" w14:textId="0C5CCACE" w:rsidR="00887545" w:rsidRDefault="00887545" w:rsidP="00446B02">
            <w:r>
              <w:t>Le ou les orientations ne peuvent pas être supprimées</w:t>
            </w:r>
          </w:p>
        </w:tc>
        <w:tc>
          <w:tcPr>
            <w:tcW w:w="1699" w:type="dxa"/>
            <w:tcPrChange w:id="642" w:author="ROBERT Cindy" w:date="2022-02-03T15:59:00Z">
              <w:tcPr>
                <w:tcW w:w="4003" w:type="dxa"/>
              </w:tcPr>
            </w:tcPrChange>
          </w:tcPr>
          <w:p w14:paraId="71660E2B" w14:textId="77777777" w:rsidR="00887545" w:rsidRDefault="00887545" w:rsidP="00446B02">
            <w:pPr>
              <w:rPr>
                <w:ins w:id="643" w:author="ROBERT Cindy" w:date="2022-02-03T15:59:00Z"/>
              </w:rPr>
            </w:pPr>
          </w:p>
        </w:tc>
      </w:tr>
      <w:tr w:rsidR="00887545" w14:paraId="06D88C1D" w14:textId="78D72EA2" w:rsidTr="00887545">
        <w:tc>
          <w:tcPr>
            <w:tcW w:w="605" w:type="dxa"/>
            <w:tcPrChange w:id="644" w:author="ROBERT Cindy" w:date="2022-02-03T15:59:00Z">
              <w:tcPr>
                <w:tcW w:w="693" w:type="dxa"/>
              </w:tcPr>
            </w:tcPrChange>
          </w:tcPr>
          <w:p w14:paraId="091F9BC6" w14:textId="638CFFAF" w:rsidR="00887545" w:rsidRDefault="00887545" w:rsidP="00280B47">
            <w:ins w:id="645" w:author="MORSCH Daniela" w:date="2022-02-02T17:34:00Z">
              <w:r>
                <w:t>OR-</w:t>
              </w:r>
            </w:ins>
            <w:r w:rsidR="00391055">
              <w:t>0</w:t>
            </w:r>
            <w:ins w:id="646" w:author="MORSCH Daniela" w:date="2022-02-02T17:34:00Z">
              <w:r>
                <w:t>24</w:t>
              </w:r>
            </w:ins>
          </w:p>
        </w:tc>
        <w:tc>
          <w:tcPr>
            <w:tcW w:w="1831" w:type="dxa"/>
            <w:tcPrChange w:id="647" w:author="ROBERT Cindy" w:date="2022-02-03T15:59:00Z">
              <w:tcPr>
                <w:tcW w:w="2421" w:type="dxa"/>
              </w:tcPr>
            </w:tcPrChange>
          </w:tcPr>
          <w:p w14:paraId="1CA7A5B7" w14:textId="0E5C891D" w:rsidR="00887545" w:rsidRDefault="00887545" w:rsidP="00280B47">
            <w:commentRangeStart w:id="648"/>
            <w:r>
              <w:t>Actions des orientation</w:t>
            </w:r>
            <w:ins w:id="649" w:author="MORSCH Daniela" w:date="2022-01-31T12:27:00Z">
              <w:r>
                <w:t>s</w:t>
              </w:r>
            </w:ins>
          </w:p>
        </w:tc>
        <w:tc>
          <w:tcPr>
            <w:tcW w:w="1566" w:type="dxa"/>
            <w:tcPrChange w:id="650" w:author="ROBERT Cindy" w:date="2022-02-03T15:59:00Z">
              <w:tcPr>
                <w:tcW w:w="1945" w:type="dxa"/>
              </w:tcPr>
            </w:tcPrChange>
          </w:tcPr>
          <w:p w14:paraId="668D2C74" w14:textId="2E1F8AD0" w:rsidR="00887545" w:rsidRDefault="00887545" w:rsidP="00532427">
            <w:pPr>
              <w:pStyle w:val="Paragraphedeliste"/>
              <w:ind w:left="0"/>
            </w:pPr>
            <w:r>
              <w:t>Statut</w:t>
            </w:r>
          </w:p>
        </w:tc>
        <w:tc>
          <w:tcPr>
            <w:tcW w:w="3361" w:type="dxa"/>
            <w:tcPrChange w:id="651" w:author="ROBERT Cindy" w:date="2022-02-03T15:59:00Z">
              <w:tcPr>
                <w:tcW w:w="4003" w:type="dxa"/>
              </w:tcPr>
            </w:tcPrChange>
          </w:tcPr>
          <w:p w14:paraId="50EF4936" w14:textId="1D17B9A8" w:rsidR="00887545" w:rsidRDefault="00887545" w:rsidP="00446B02">
            <w:r>
              <w:t>Pour chaque orientation la dernière action s’affiche</w:t>
            </w:r>
            <w:commentRangeEnd w:id="648"/>
            <w:r>
              <w:rPr>
                <w:rStyle w:val="Marquedecommentaire"/>
              </w:rPr>
              <w:commentReference w:id="648"/>
            </w:r>
          </w:p>
        </w:tc>
        <w:tc>
          <w:tcPr>
            <w:tcW w:w="1699" w:type="dxa"/>
            <w:tcPrChange w:id="652" w:author="ROBERT Cindy" w:date="2022-02-03T15:59:00Z">
              <w:tcPr>
                <w:tcW w:w="4003" w:type="dxa"/>
              </w:tcPr>
            </w:tcPrChange>
          </w:tcPr>
          <w:p w14:paraId="722502D2" w14:textId="77777777" w:rsidR="00887545" w:rsidRDefault="00887545" w:rsidP="00446B02">
            <w:pPr>
              <w:rPr>
                <w:ins w:id="653" w:author="ROBERT Cindy" w:date="2022-02-03T15:59:00Z"/>
              </w:rPr>
            </w:pPr>
          </w:p>
        </w:tc>
      </w:tr>
      <w:tr w:rsidR="00887545" w14:paraId="4ABFA95E" w14:textId="2F1A1C5C" w:rsidTr="00887545">
        <w:tc>
          <w:tcPr>
            <w:tcW w:w="605" w:type="dxa"/>
            <w:tcPrChange w:id="654" w:author="ROBERT Cindy" w:date="2022-02-03T15:59:00Z">
              <w:tcPr>
                <w:tcW w:w="693" w:type="dxa"/>
              </w:tcPr>
            </w:tcPrChange>
          </w:tcPr>
          <w:p w14:paraId="74CBE084" w14:textId="3339CB8C" w:rsidR="00887545" w:rsidRDefault="00887545" w:rsidP="00280B47">
            <w:ins w:id="655" w:author="MORSCH Daniela" w:date="2022-02-02T17:34:00Z">
              <w:r>
                <w:t>OR-</w:t>
              </w:r>
            </w:ins>
            <w:r w:rsidR="00391055">
              <w:t>0</w:t>
            </w:r>
            <w:ins w:id="656" w:author="MORSCH Daniela" w:date="2022-02-02T17:34:00Z">
              <w:r>
                <w:t>25</w:t>
              </w:r>
            </w:ins>
          </w:p>
        </w:tc>
        <w:tc>
          <w:tcPr>
            <w:tcW w:w="1831" w:type="dxa"/>
            <w:tcPrChange w:id="657" w:author="ROBERT Cindy" w:date="2022-02-03T15:59:00Z">
              <w:tcPr>
                <w:tcW w:w="2421" w:type="dxa"/>
              </w:tcPr>
            </w:tcPrChange>
          </w:tcPr>
          <w:p w14:paraId="4C711A85" w14:textId="386AB3E6" w:rsidR="00887545" w:rsidRDefault="00887545" w:rsidP="00280B47">
            <w:r>
              <w:t>Souhait géographique</w:t>
            </w:r>
          </w:p>
        </w:tc>
        <w:tc>
          <w:tcPr>
            <w:tcW w:w="1566" w:type="dxa"/>
            <w:tcPrChange w:id="658" w:author="ROBERT Cindy" w:date="2022-02-03T15:59:00Z">
              <w:tcPr>
                <w:tcW w:w="1945" w:type="dxa"/>
              </w:tcPr>
            </w:tcPrChange>
          </w:tcPr>
          <w:p w14:paraId="2A132FD1" w14:textId="77777777" w:rsidR="00887545" w:rsidRDefault="00887545" w:rsidP="00446B02">
            <w:pPr>
              <w:pStyle w:val="Paragraphedeliste"/>
            </w:pPr>
          </w:p>
        </w:tc>
        <w:tc>
          <w:tcPr>
            <w:tcW w:w="3361" w:type="dxa"/>
            <w:tcPrChange w:id="659" w:author="ROBERT Cindy" w:date="2022-02-03T15:59:00Z">
              <w:tcPr>
                <w:tcW w:w="4003" w:type="dxa"/>
              </w:tcPr>
            </w:tcPrChange>
          </w:tcPr>
          <w:p w14:paraId="23AD3B6E" w14:textId="505F4CCF" w:rsidR="00887545" w:rsidRDefault="00887545" w:rsidP="00446B02">
            <w:r>
              <w:t>Lors de la création d’un nouveau contact, on peut choisir le souhait géographique avec le département et la ville.</w:t>
            </w:r>
          </w:p>
          <w:p w14:paraId="731288AC" w14:textId="3317F4D5" w:rsidR="00887545" w:rsidRDefault="00887545" w:rsidP="00D721CC">
            <w:pPr>
              <w:pStyle w:val="Paragraphedeliste"/>
              <w:numPr>
                <w:ilvl w:val="0"/>
                <w:numId w:val="40"/>
              </w:numPr>
            </w:pPr>
            <w:commentRangeStart w:id="660"/>
            <w:commentRangeStart w:id="661"/>
            <w:r>
              <w:t>Supprimer dans la nouvelle version</w:t>
            </w:r>
            <w:commentRangeEnd w:id="660"/>
            <w:r>
              <w:rPr>
                <w:rStyle w:val="Marquedecommentaire"/>
              </w:rPr>
              <w:commentReference w:id="660"/>
            </w:r>
            <w:commentRangeEnd w:id="661"/>
            <w:r>
              <w:rPr>
                <w:rStyle w:val="Marquedecommentaire"/>
              </w:rPr>
              <w:commentReference w:id="661"/>
            </w:r>
          </w:p>
          <w:p w14:paraId="3D1E340D" w14:textId="726DC5FC" w:rsidR="00887545" w:rsidRDefault="00887545" w:rsidP="00446B02"/>
        </w:tc>
        <w:tc>
          <w:tcPr>
            <w:tcW w:w="1699" w:type="dxa"/>
            <w:tcPrChange w:id="662" w:author="ROBERT Cindy" w:date="2022-02-03T15:59:00Z">
              <w:tcPr>
                <w:tcW w:w="4003" w:type="dxa"/>
              </w:tcPr>
            </w:tcPrChange>
          </w:tcPr>
          <w:p w14:paraId="17BEBA70" w14:textId="77777777" w:rsidR="00887545" w:rsidRDefault="00887545" w:rsidP="00446B02">
            <w:pPr>
              <w:rPr>
                <w:ins w:id="663" w:author="ROBERT Cindy" w:date="2022-02-03T15:59:00Z"/>
              </w:rPr>
            </w:pPr>
          </w:p>
        </w:tc>
      </w:tr>
      <w:tr w:rsidR="00887545" w14:paraId="75FCA77B" w14:textId="009E83FA" w:rsidTr="00887545">
        <w:tc>
          <w:tcPr>
            <w:tcW w:w="605" w:type="dxa"/>
            <w:tcPrChange w:id="664" w:author="ROBERT Cindy" w:date="2022-02-03T15:59:00Z">
              <w:tcPr>
                <w:tcW w:w="693" w:type="dxa"/>
              </w:tcPr>
            </w:tcPrChange>
          </w:tcPr>
          <w:p w14:paraId="7E15F3C5" w14:textId="4B4284B6" w:rsidR="00887545" w:rsidRDefault="00887545" w:rsidP="00280B47">
            <w:ins w:id="665" w:author="MORSCH Daniela" w:date="2022-02-02T17:34:00Z">
              <w:r>
                <w:t>OR-</w:t>
              </w:r>
            </w:ins>
            <w:r w:rsidR="00391055">
              <w:t>0</w:t>
            </w:r>
            <w:ins w:id="666" w:author="MORSCH Daniela" w:date="2022-02-02T17:34:00Z">
              <w:r>
                <w:t>26</w:t>
              </w:r>
            </w:ins>
          </w:p>
        </w:tc>
        <w:tc>
          <w:tcPr>
            <w:tcW w:w="1831" w:type="dxa"/>
            <w:tcPrChange w:id="667" w:author="ROBERT Cindy" w:date="2022-02-03T15:59:00Z">
              <w:tcPr>
                <w:tcW w:w="2421" w:type="dxa"/>
              </w:tcPr>
            </w:tcPrChange>
          </w:tcPr>
          <w:p w14:paraId="2B35C859" w14:textId="144CD784" w:rsidR="00887545" w:rsidRDefault="00887545" w:rsidP="00280B47">
            <w:r>
              <w:t>Proposition d’orientation</w:t>
            </w:r>
          </w:p>
        </w:tc>
        <w:tc>
          <w:tcPr>
            <w:tcW w:w="1566" w:type="dxa"/>
            <w:tcPrChange w:id="668" w:author="ROBERT Cindy" w:date="2022-02-03T15:59:00Z">
              <w:tcPr>
                <w:tcW w:w="1945" w:type="dxa"/>
              </w:tcPr>
            </w:tcPrChange>
          </w:tcPr>
          <w:p w14:paraId="5EF5DDA0" w14:textId="765F35D8" w:rsidR="00887545" w:rsidRDefault="00887545" w:rsidP="008D56A3">
            <w:pPr>
              <w:rPr>
                <w:ins w:id="669" w:author="ROBERT Cindy" w:date="2022-01-31T16:51:00Z"/>
              </w:rPr>
            </w:pPr>
            <w:ins w:id="670" w:author="ROBERT Cindy" w:date="2022-01-31T16:51:00Z">
              <w:r>
                <w:t>Pop-up nouvelle orientation</w:t>
              </w:r>
            </w:ins>
          </w:p>
          <w:p w14:paraId="4953DADE" w14:textId="1ACDA9C0" w:rsidR="00887545" w:rsidRDefault="00887545" w:rsidP="008D56A3">
            <w:r>
              <w:t xml:space="preserve"> Veuillez sélectionner les résidences de destination ou compléter la pré-sélection</w:t>
            </w:r>
            <w:r w:rsidRPr="008D56A3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361" w:type="dxa"/>
            <w:tcPrChange w:id="671" w:author="ROBERT Cindy" w:date="2022-02-03T15:59:00Z">
              <w:tcPr>
                <w:tcW w:w="4003" w:type="dxa"/>
              </w:tcPr>
            </w:tcPrChange>
          </w:tcPr>
          <w:p w14:paraId="10E81DF0" w14:textId="77777777" w:rsidR="00887545" w:rsidRDefault="00887545" w:rsidP="00446B02">
            <w:commentRangeStart w:id="672"/>
            <w:commentRangeStart w:id="673"/>
            <w:r>
              <w:t>Lors de la création d’une nouvelle orientation depuis la fiche d’un prospect, une liste de résidence s’affiche pour cela il faut que la résidence :</w:t>
            </w:r>
          </w:p>
          <w:p w14:paraId="4AE1376F" w14:textId="77777777" w:rsidR="00887545" w:rsidRDefault="00887545" w:rsidP="00BE5CF9">
            <w:pPr>
              <w:pStyle w:val="Paragraphedeliste"/>
              <w:numPr>
                <w:ilvl w:val="0"/>
                <w:numId w:val="37"/>
              </w:numPr>
            </w:pPr>
            <w:r>
              <w:t>Appartienne au même DRE que la résidence de connexion</w:t>
            </w:r>
          </w:p>
          <w:p w14:paraId="3AD389FA" w14:textId="77777777" w:rsidR="00887545" w:rsidRDefault="00887545" w:rsidP="00BE5CF9">
            <w:pPr>
              <w:pStyle w:val="Paragraphedeliste"/>
              <w:numPr>
                <w:ilvl w:val="0"/>
                <w:numId w:val="37"/>
              </w:numPr>
            </w:pPr>
            <w:r>
              <w:t>Ait des lits de disponibles</w:t>
            </w:r>
          </w:p>
          <w:p w14:paraId="31005D00" w14:textId="6F9F3002" w:rsidR="00887545" w:rsidRDefault="00887545" w:rsidP="00BE5CF9">
            <w:pPr>
              <w:pStyle w:val="Paragraphedeliste"/>
              <w:numPr>
                <w:ilvl w:val="0"/>
                <w:numId w:val="37"/>
              </w:numPr>
            </w:pPr>
            <w:r>
              <w:t>Que le prospect n’ait aucune orientation sur cette résidence</w:t>
            </w:r>
            <w:commentRangeEnd w:id="672"/>
            <w:r>
              <w:rPr>
                <w:rStyle w:val="Marquedecommentaire"/>
              </w:rPr>
              <w:commentReference w:id="672"/>
            </w:r>
            <w:commentRangeEnd w:id="673"/>
            <w:r>
              <w:rPr>
                <w:rStyle w:val="Marquedecommentaire"/>
              </w:rPr>
              <w:commentReference w:id="673"/>
            </w:r>
          </w:p>
        </w:tc>
        <w:tc>
          <w:tcPr>
            <w:tcW w:w="1699" w:type="dxa"/>
            <w:tcPrChange w:id="674" w:author="ROBERT Cindy" w:date="2022-02-03T15:59:00Z">
              <w:tcPr>
                <w:tcW w:w="4003" w:type="dxa"/>
              </w:tcPr>
            </w:tcPrChange>
          </w:tcPr>
          <w:p w14:paraId="5C39C710" w14:textId="77777777" w:rsidR="00887545" w:rsidRDefault="00887545" w:rsidP="00446B02">
            <w:pPr>
              <w:rPr>
                <w:ins w:id="675" w:author="ROBERT Cindy" w:date="2022-02-03T15:59:00Z"/>
              </w:rPr>
            </w:pPr>
          </w:p>
        </w:tc>
      </w:tr>
      <w:tr w:rsidR="00887545" w14:paraId="2A0F68CF" w14:textId="23A14DEA" w:rsidTr="00887545">
        <w:tc>
          <w:tcPr>
            <w:tcW w:w="605" w:type="dxa"/>
            <w:tcPrChange w:id="676" w:author="ROBERT Cindy" w:date="2022-02-03T15:59:00Z">
              <w:tcPr>
                <w:tcW w:w="693" w:type="dxa"/>
              </w:tcPr>
            </w:tcPrChange>
          </w:tcPr>
          <w:p w14:paraId="0041519D" w14:textId="6DEE29B4" w:rsidR="00887545" w:rsidRDefault="00887545" w:rsidP="00280B47">
            <w:ins w:id="677" w:author="MORSCH Daniela" w:date="2022-02-02T17:34:00Z">
              <w:r>
                <w:t>OR-</w:t>
              </w:r>
            </w:ins>
            <w:r w:rsidR="00334E56">
              <w:t>0</w:t>
            </w:r>
            <w:ins w:id="678" w:author="MORSCH Daniela" w:date="2022-02-02T17:34:00Z">
              <w:r>
                <w:t>27</w:t>
              </w:r>
            </w:ins>
          </w:p>
        </w:tc>
        <w:tc>
          <w:tcPr>
            <w:tcW w:w="1831" w:type="dxa"/>
            <w:tcPrChange w:id="679" w:author="ROBERT Cindy" w:date="2022-02-03T15:59:00Z">
              <w:tcPr>
                <w:tcW w:w="2421" w:type="dxa"/>
              </w:tcPr>
            </w:tcPrChange>
          </w:tcPr>
          <w:p w14:paraId="64E49ED1" w14:textId="35A24778" w:rsidR="00887545" w:rsidRDefault="00887545" w:rsidP="00280B47">
            <w:r>
              <w:t>Liste des orientations</w:t>
            </w:r>
          </w:p>
        </w:tc>
        <w:tc>
          <w:tcPr>
            <w:tcW w:w="1566" w:type="dxa"/>
            <w:tcPrChange w:id="680" w:author="ROBERT Cindy" w:date="2022-02-03T15:59:00Z">
              <w:tcPr>
                <w:tcW w:w="1945" w:type="dxa"/>
              </w:tcPr>
            </w:tcPrChange>
          </w:tcPr>
          <w:p w14:paraId="551D0BD3" w14:textId="77777777" w:rsidR="00887545" w:rsidRDefault="00887545" w:rsidP="002C0976">
            <w:pPr>
              <w:rPr>
                <w:ins w:id="681" w:author="ROBERT Cindy" w:date="2022-01-31T16:51:00Z"/>
              </w:rPr>
            </w:pPr>
            <w:ins w:id="682" w:author="ROBERT Cindy" w:date="2022-01-31T16:51:00Z">
              <w:r>
                <w:t>Pop-up nouvelle orientation</w:t>
              </w:r>
            </w:ins>
          </w:p>
          <w:p w14:paraId="38CE1589" w14:textId="77777777" w:rsidR="00887545" w:rsidRDefault="00887545" w:rsidP="008D56A3">
            <w:pPr>
              <w:rPr>
                <w:ins w:id="683" w:author="ROBERT Cindy" w:date="2022-01-31T16:51:00Z"/>
              </w:rPr>
            </w:pPr>
          </w:p>
          <w:p w14:paraId="31ADAD44" w14:textId="55EB23ED" w:rsidR="00887545" w:rsidRDefault="00887545" w:rsidP="008D56A3">
            <w:r w:rsidRPr="00F13F1E">
              <w:t>Veuillez sélectionner les résidences de destination ou compléter la pré-sélection</w:t>
            </w:r>
          </w:p>
        </w:tc>
        <w:tc>
          <w:tcPr>
            <w:tcW w:w="3361" w:type="dxa"/>
            <w:tcPrChange w:id="684" w:author="ROBERT Cindy" w:date="2022-02-03T15:59:00Z">
              <w:tcPr>
                <w:tcW w:w="4003" w:type="dxa"/>
              </w:tcPr>
            </w:tcPrChange>
          </w:tcPr>
          <w:p w14:paraId="6EDCDCCC" w14:textId="77E23808" w:rsidR="00887545" w:rsidRDefault="00887545" w:rsidP="00446B02">
            <w:commentRangeStart w:id="685"/>
            <w:commentRangeStart w:id="686"/>
            <w:commentRangeStart w:id="687"/>
            <w:commentRangeStart w:id="688"/>
            <w:r>
              <w:t>Lorsque le prospect a déjà une orientation sur la résidence, alors dans la liste déroulante, la résidence est barrée avec la mention « déjà orienté »</w:t>
            </w:r>
            <w:commentRangeEnd w:id="685"/>
            <w:r>
              <w:rPr>
                <w:rStyle w:val="Marquedecommentaire"/>
              </w:rPr>
              <w:commentReference w:id="685"/>
            </w:r>
            <w:commentRangeEnd w:id="686"/>
            <w:r>
              <w:rPr>
                <w:rStyle w:val="Marquedecommentaire"/>
              </w:rPr>
              <w:commentReference w:id="686"/>
            </w:r>
            <w:commentRangeEnd w:id="687"/>
            <w:r>
              <w:rPr>
                <w:rStyle w:val="Marquedecommentaire"/>
              </w:rPr>
              <w:commentReference w:id="687"/>
            </w:r>
            <w:commentRangeEnd w:id="688"/>
            <w:r>
              <w:rPr>
                <w:rStyle w:val="Marquedecommentaire"/>
              </w:rPr>
              <w:commentReference w:id="688"/>
            </w:r>
          </w:p>
        </w:tc>
        <w:tc>
          <w:tcPr>
            <w:tcW w:w="1699" w:type="dxa"/>
            <w:tcPrChange w:id="689" w:author="ROBERT Cindy" w:date="2022-02-03T15:59:00Z">
              <w:tcPr>
                <w:tcW w:w="4003" w:type="dxa"/>
              </w:tcPr>
            </w:tcPrChange>
          </w:tcPr>
          <w:p w14:paraId="7E36C26D" w14:textId="77777777" w:rsidR="00887545" w:rsidRDefault="00887545" w:rsidP="00446B02">
            <w:pPr>
              <w:rPr>
                <w:ins w:id="690" w:author="ROBERT Cindy" w:date="2022-02-03T15:59:00Z"/>
              </w:rPr>
            </w:pPr>
          </w:p>
        </w:tc>
      </w:tr>
      <w:tr w:rsidR="00887545" w14:paraId="31644EF2" w14:textId="68287C67" w:rsidTr="00887545">
        <w:trPr>
          <w:ins w:id="691" w:author="MORSCH Daniela" w:date="2022-02-02T18:45:00Z"/>
        </w:trPr>
        <w:tc>
          <w:tcPr>
            <w:tcW w:w="605" w:type="dxa"/>
            <w:tcPrChange w:id="692" w:author="ROBERT Cindy" w:date="2022-02-03T15:59:00Z">
              <w:tcPr>
                <w:tcW w:w="693" w:type="dxa"/>
              </w:tcPr>
            </w:tcPrChange>
          </w:tcPr>
          <w:p w14:paraId="767AAC06" w14:textId="64C2DFDD" w:rsidR="00887545" w:rsidRDefault="00887545" w:rsidP="00280B47">
            <w:pPr>
              <w:rPr>
                <w:ins w:id="693" w:author="MORSCH Daniela" w:date="2022-02-02T18:45:00Z"/>
              </w:rPr>
            </w:pPr>
            <w:ins w:id="694" w:author="MORSCH Daniela" w:date="2022-02-02T18:45:00Z">
              <w:r>
                <w:lastRenderedPageBreak/>
                <w:t>OR-</w:t>
              </w:r>
            </w:ins>
            <w:r w:rsidR="00334E56">
              <w:t>0</w:t>
            </w:r>
            <w:ins w:id="695" w:author="MORSCH Daniela" w:date="2022-02-02T18:46:00Z">
              <w:r>
                <w:t>28</w:t>
              </w:r>
            </w:ins>
          </w:p>
        </w:tc>
        <w:tc>
          <w:tcPr>
            <w:tcW w:w="1831" w:type="dxa"/>
            <w:tcPrChange w:id="696" w:author="ROBERT Cindy" w:date="2022-02-03T15:59:00Z">
              <w:tcPr>
                <w:tcW w:w="2421" w:type="dxa"/>
              </w:tcPr>
            </w:tcPrChange>
          </w:tcPr>
          <w:p w14:paraId="5B264D7A" w14:textId="1D153463" w:rsidR="00887545" w:rsidRDefault="00887545" w:rsidP="00280B47">
            <w:pPr>
              <w:rPr>
                <w:ins w:id="697" w:author="MORSCH Daniela" w:date="2022-02-02T18:45:00Z"/>
              </w:rPr>
            </w:pPr>
            <w:ins w:id="698" w:author="MORSCH Daniela" w:date="2022-02-02T18:46:00Z">
              <w:r>
                <w:t>Orientation Via Trajectoire</w:t>
              </w:r>
            </w:ins>
          </w:p>
        </w:tc>
        <w:tc>
          <w:tcPr>
            <w:tcW w:w="1566" w:type="dxa"/>
            <w:tcPrChange w:id="699" w:author="ROBERT Cindy" w:date="2022-02-03T15:59:00Z">
              <w:tcPr>
                <w:tcW w:w="1945" w:type="dxa"/>
              </w:tcPr>
            </w:tcPrChange>
          </w:tcPr>
          <w:p w14:paraId="67771F5A" w14:textId="77777777" w:rsidR="00887545" w:rsidRDefault="00887545" w:rsidP="002C0976">
            <w:pPr>
              <w:rPr>
                <w:ins w:id="700" w:author="MORSCH Daniela" w:date="2022-02-02T18:45:00Z"/>
              </w:rPr>
            </w:pPr>
          </w:p>
        </w:tc>
        <w:tc>
          <w:tcPr>
            <w:tcW w:w="3361" w:type="dxa"/>
            <w:tcPrChange w:id="701" w:author="ROBERT Cindy" w:date="2022-02-03T15:59:00Z">
              <w:tcPr>
                <w:tcW w:w="4003" w:type="dxa"/>
              </w:tcPr>
            </w:tcPrChange>
          </w:tcPr>
          <w:p w14:paraId="6C782125" w14:textId="77777777" w:rsidR="00887545" w:rsidRDefault="00887545" w:rsidP="00446B02">
            <w:pPr>
              <w:rPr>
                <w:ins w:id="702" w:author="MORSCH Daniela" w:date="2022-02-02T18:46:00Z"/>
              </w:rPr>
            </w:pPr>
            <w:commentRangeStart w:id="703"/>
            <w:ins w:id="704" w:author="MORSCH Daniela" w:date="2022-02-02T18:46:00Z">
              <w:r>
                <w:t>Lorsqu’une orientation a comme origine le site Via Trajectoire, des boutons d’action apparaissent :</w:t>
              </w:r>
            </w:ins>
          </w:p>
          <w:p w14:paraId="5FFABE53" w14:textId="31D2A7B4" w:rsidR="00887545" w:rsidRDefault="00887545" w:rsidP="00446B02">
            <w:pPr>
              <w:rPr>
                <w:ins w:id="705" w:author="MORSCH Daniela" w:date="2022-02-02T18:45:00Z"/>
              </w:rPr>
            </w:pPr>
            <w:ins w:id="706" w:author="MORSCH Daniela" w:date="2022-02-02T18:46:00Z">
              <w:r>
                <w:t>….</w:t>
              </w:r>
            </w:ins>
            <w:ins w:id="707" w:author="MORSCH Daniela" w:date="2022-02-02T18:47:00Z">
              <w:r>
                <w:t xml:space="preserve"> </w:t>
              </w:r>
              <w:r w:rsidRPr="009007AB">
                <w:rPr>
                  <w:i/>
                  <w:iCs/>
                </w:rPr>
                <w:t>A compléter</w:t>
              </w:r>
              <w:r>
                <w:rPr>
                  <w:i/>
                  <w:iCs/>
                </w:rPr>
                <w:t xml:space="preserve"> </w:t>
              </w:r>
              <w:commentRangeEnd w:id="703"/>
              <w:r>
                <w:rPr>
                  <w:rStyle w:val="Marquedecommentaire"/>
                </w:rPr>
                <w:commentReference w:id="703"/>
              </w:r>
            </w:ins>
          </w:p>
        </w:tc>
        <w:tc>
          <w:tcPr>
            <w:tcW w:w="1699" w:type="dxa"/>
            <w:tcPrChange w:id="708" w:author="ROBERT Cindy" w:date="2022-02-03T15:59:00Z">
              <w:tcPr>
                <w:tcW w:w="4003" w:type="dxa"/>
              </w:tcPr>
            </w:tcPrChange>
          </w:tcPr>
          <w:p w14:paraId="74396B48" w14:textId="77777777" w:rsidR="00887545" w:rsidRDefault="00887545" w:rsidP="00446B02">
            <w:pPr>
              <w:rPr>
                <w:ins w:id="709" w:author="ROBERT Cindy" w:date="2022-02-03T15:59:00Z"/>
              </w:rPr>
            </w:pPr>
          </w:p>
        </w:tc>
      </w:tr>
    </w:tbl>
    <w:p w14:paraId="2F898E7C" w14:textId="77777777" w:rsidR="00446B02" w:rsidRDefault="00446B02" w:rsidP="00446B02">
      <w:pPr>
        <w:rPr>
          <w:ins w:id="710" w:author="MORSCH Daniela" w:date="2022-02-01T18:31:00Z"/>
        </w:rPr>
      </w:pPr>
    </w:p>
    <w:p w14:paraId="5BCB78D1" w14:textId="67DD0F0F" w:rsidR="00D11D31" w:rsidRDefault="00A46146" w:rsidP="00A46146">
      <w:pPr>
        <w:pStyle w:val="Titre1"/>
        <w:numPr>
          <w:ilvl w:val="0"/>
          <w:numId w:val="0"/>
        </w:numPr>
        <w:ind w:left="432" w:hanging="72"/>
      </w:pPr>
      <w:r>
        <w:t xml:space="preserve">9. </w:t>
      </w:r>
      <w:r w:rsidR="006F4905">
        <w:t xml:space="preserve">Gestion des statuts </w:t>
      </w:r>
      <w:r>
        <w:t xml:space="preserve">des orientations </w:t>
      </w:r>
    </w:p>
    <w:p w14:paraId="7640F8A4" w14:textId="3FE5641D" w:rsidR="00A46146" w:rsidRDefault="005010FC" w:rsidP="00A46146">
      <w:r>
        <w:t xml:space="preserve">=&gt;&gt;&gt;&gt; à valider avec Laurent </w:t>
      </w:r>
    </w:p>
    <w:p w14:paraId="5E3E91B0" w14:textId="2167EF05" w:rsidR="009222B9" w:rsidRDefault="009222B9" w:rsidP="00A46146"/>
    <w:p w14:paraId="2B4963BE" w14:textId="39842A18" w:rsidR="009222B9" w:rsidRDefault="009222B9" w:rsidP="00A46146"/>
    <w:p w14:paraId="1E4FABCB" w14:textId="3CD5481B" w:rsidR="009222B9" w:rsidRDefault="009222B9" w:rsidP="00A46146">
      <w:r>
        <w:t>Le statut des orientations est défini en fonction d’un ordre de priorité des actions</w:t>
      </w:r>
    </w:p>
    <w:p w14:paraId="5D3C028F" w14:textId="7F548FBE" w:rsidR="001343F6" w:rsidRDefault="001343F6" w:rsidP="00A46146">
      <w:r>
        <w:t>Existant</w:t>
      </w:r>
    </w:p>
    <w:p w14:paraId="3F5EE61C" w14:textId="07371930" w:rsidR="009222B9" w:rsidRDefault="009222B9" w:rsidP="009222B9">
      <w:pPr>
        <w:pStyle w:val="Paragraphedeliste"/>
        <w:numPr>
          <w:ilvl w:val="0"/>
          <w:numId w:val="37"/>
        </w:numPr>
      </w:pPr>
      <w:r>
        <w:t>Regarder s’il y a une exception décédée, dans ce cas tous les statuts deviennent « sortie définitive »</w:t>
      </w:r>
    </w:p>
    <w:p w14:paraId="75D33E0C" w14:textId="766286AB" w:rsidR="009222B9" w:rsidRDefault="009222B9" w:rsidP="009222B9">
      <w:pPr>
        <w:pStyle w:val="Paragraphedeliste"/>
        <w:numPr>
          <w:ilvl w:val="0"/>
          <w:numId w:val="37"/>
        </w:numPr>
      </w:pPr>
      <w:r>
        <w:t xml:space="preserve">On examine toutes les </w:t>
      </w:r>
      <w:proofErr w:type="gramStart"/>
      <w:r>
        <w:t>actions</w:t>
      </w:r>
      <w:r w:rsidR="001343F6">
        <w:t xml:space="preserve"> </w:t>
      </w:r>
      <w:r>
        <w:t> :</w:t>
      </w:r>
      <w:proofErr w:type="gramEnd"/>
      <w:r>
        <w:t xml:space="preserve"> </w:t>
      </w:r>
    </w:p>
    <w:p w14:paraId="60145341" w14:textId="7F91B643" w:rsidR="009222B9" w:rsidRDefault="009222B9" w:rsidP="009222B9">
      <w:pPr>
        <w:pStyle w:val="Paragraphedeliste"/>
        <w:numPr>
          <w:ilvl w:val="1"/>
          <w:numId w:val="37"/>
        </w:numPr>
      </w:pPr>
      <w:r>
        <w:t>Est-ce qu’il y a eu une admission sur la résidence ?</w:t>
      </w:r>
    </w:p>
    <w:p w14:paraId="140A16CA" w14:textId="0E0A722E" w:rsidR="009222B9" w:rsidRDefault="009222B9" w:rsidP="009222B9">
      <w:pPr>
        <w:pStyle w:val="Paragraphedeliste"/>
        <w:numPr>
          <w:ilvl w:val="1"/>
          <w:numId w:val="37"/>
        </w:numPr>
      </w:pPr>
      <w:r>
        <w:t>Est-ce qu’il est admis sur une autre résidence ?</w:t>
      </w:r>
    </w:p>
    <w:p w14:paraId="41CB10A6" w14:textId="7DDA7596" w:rsidR="009222B9" w:rsidRDefault="009222B9" w:rsidP="009222B9">
      <w:pPr>
        <w:pStyle w:val="Paragraphedeliste"/>
        <w:numPr>
          <w:ilvl w:val="1"/>
          <w:numId w:val="37"/>
        </w:numPr>
      </w:pPr>
      <w:r>
        <w:t xml:space="preserve">Est-ce qu’il y a eu une visite de réalisée dans la résidence ? </w:t>
      </w:r>
    </w:p>
    <w:p w14:paraId="40DE09EE" w14:textId="4078D518" w:rsidR="001343F6" w:rsidRDefault="001343F6" w:rsidP="009222B9">
      <w:pPr>
        <w:pStyle w:val="Paragraphedeliste"/>
        <w:numPr>
          <w:ilvl w:val="1"/>
          <w:numId w:val="37"/>
        </w:numPr>
      </w:pPr>
      <w:r>
        <w:t>Est-ce qu’il y a une visite de prévue dans la résidence ?</w:t>
      </w:r>
    </w:p>
    <w:p w14:paraId="7693DCC5" w14:textId="44F69D3D" w:rsidR="001343F6" w:rsidRDefault="001343F6" w:rsidP="009222B9">
      <w:pPr>
        <w:pStyle w:val="Paragraphedeliste"/>
        <w:numPr>
          <w:ilvl w:val="1"/>
          <w:numId w:val="37"/>
        </w:numPr>
      </w:pPr>
      <w:r>
        <w:t xml:space="preserve">S’il y a une action </w:t>
      </w:r>
      <w:r w:rsidRPr="001343F6">
        <w:rPr>
          <w:b/>
          <w:bCs/>
        </w:rPr>
        <w:t>non réalisé</w:t>
      </w:r>
      <w:r>
        <w:rPr>
          <w:b/>
          <w:bCs/>
        </w:rPr>
        <w:t>e</w:t>
      </w:r>
      <w:r>
        <w:t xml:space="preserve"> dans la résidence </w:t>
      </w:r>
      <w:r w:rsidRPr="001343F6">
        <w:rPr>
          <w:b/>
          <w:bCs/>
        </w:rPr>
        <w:t>autre que</w:t>
      </w:r>
      <w:r>
        <w:t xml:space="preserve"> refus (107) ou sortie (108) dans la résidence alors le statut de la résidence = « en cours »</w:t>
      </w:r>
    </w:p>
    <w:p w14:paraId="53163247" w14:textId="4EB2DC60" w:rsidR="001343F6" w:rsidRDefault="001343F6" w:rsidP="009222B9">
      <w:pPr>
        <w:pStyle w:val="Paragraphedeliste"/>
        <w:numPr>
          <w:ilvl w:val="1"/>
          <w:numId w:val="37"/>
        </w:numPr>
      </w:pPr>
      <w:r>
        <w:t>S’il y a une action de refus alors le statut de la résidence = refus</w:t>
      </w:r>
    </w:p>
    <w:p w14:paraId="3EBD2A96" w14:textId="02BFE6E0" w:rsidR="001343F6" w:rsidRDefault="001343F6" w:rsidP="009222B9">
      <w:pPr>
        <w:pStyle w:val="Paragraphedeliste"/>
        <w:numPr>
          <w:ilvl w:val="1"/>
          <w:numId w:val="37"/>
        </w:numPr>
      </w:pPr>
      <w:r>
        <w:t>S’il y a une action de sortie alors le statut de la résidence = sortie</w:t>
      </w:r>
    </w:p>
    <w:p w14:paraId="1708CD89" w14:textId="6A1B585E" w:rsidR="001343F6" w:rsidRDefault="001343F6" w:rsidP="009222B9">
      <w:pPr>
        <w:pStyle w:val="Paragraphedeliste"/>
        <w:numPr>
          <w:ilvl w:val="1"/>
          <w:numId w:val="37"/>
        </w:numPr>
      </w:pPr>
      <w:r>
        <w:t>S’il y a une action non reconnue alors le statut de la résidence = inconnu</w:t>
      </w:r>
    </w:p>
    <w:p w14:paraId="361A012A" w14:textId="2E8573DA" w:rsidR="001343F6" w:rsidRDefault="001343F6" w:rsidP="001343F6"/>
    <w:p w14:paraId="43E49CD7" w14:textId="77777777" w:rsidR="001343F6" w:rsidRDefault="001343F6" w:rsidP="001343F6"/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711" w:author="ROBERT Cindy" w:date="2022-02-03T15:59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45"/>
        <w:gridCol w:w="2137"/>
        <w:gridCol w:w="1523"/>
        <w:gridCol w:w="2598"/>
        <w:gridCol w:w="2159"/>
        <w:tblGridChange w:id="712">
          <w:tblGrid>
            <w:gridCol w:w="645"/>
            <w:gridCol w:w="17"/>
            <w:gridCol w:w="2120"/>
            <w:gridCol w:w="693"/>
            <w:gridCol w:w="830"/>
            <w:gridCol w:w="1139"/>
            <w:gridCol w:w="1459"/>
            <w:gridCol w:w="2159"/>
            <w:gridCol w:w="3618"/>
          </w:tblGrid>
        </w:tblGridChange>
      </w:tblGrid>
      <w:tr w:rsidR="00623297" w14:paraId="2FBD2BC0" w14:textId="77777777" w:rsidTr="00EA56BC">
        <w:tc>
          <w:tcPr>
            <w:tcW w:w="645" w:type="dxa"/>
            <w:shd w:val="clear" w:color="auto" w:fill="FABF8F" w:themeFill="accent6" w:themeFillTint="99"/>
            <w:tcPrChange w:id="713" w:author="ROBERT Cindy" w:date="2022-02-03T15:59:00Z">
              <w:tcPr>
                <w:tcW w:w="662" w:type="dxa"/>
                <w:gridSpan w:val="2"/>
                <w:shd w:val="clear" w:color="auto" w:fill="FABF8F" w:themeFill="accent6" w:themeFillTint="99"/>
              </w:tcPr>
            </w:tcPrChange>
          </w:tcPr>
          <w:p w14:paraId="3EAE9FFD" w14:textId="77777777" w:rsidR="00623297" w:rsidRDefault="00623297" w:rsidP="00EA56BC">
            <w:r>
              <w:t>RG</w:t>
            </w:r>
          </w:p>
        </w:tc>
        <w:tc>
          <w:tcPr>
            <w:tcW w:w="2137" w:type="dxa"/>
            <w:shd w:val="clear" w:color="auto" w:fill="FABF8F" w:themeFill="accent6" w:themeFillTint="99"/>
            <w:tcPrChange w:id="714" w:author="ROBERT Cindy" w:date="2022-02-03T15:59:00Z">
              <w:tcPr>
                <w:tcW w:w="2813" w:type="dxa"/>
                <w:gridSpan w:val="2"/>
                <w:shd w:val="clear" w:color="auto" w:fill="FABF8F" w:themeFill="accent6" w:themeFillTint="99"/>
              </w:tcPr>
            </w:tcPrChange>
          </w:tcPr>
          <w:p w14:paraId="4C3C8493" w14:textId="77777777" w:rsidR="00623297" w:rsidRDefault="00623297" w:rsidP="00EA56BC">
            <w:r>
              <w:t>Description</w:t>
            </w:r>
          </w:p>
        </w:tc>
        <w:tc>
          <w:tcPr>
            <w:tcW w:w="1523" w:type="dxa"/>
            <w:shd w:val="clear" w:color="auto" w:fill="FABF8F" w:themeFill="accent6" w:themeFillTint="99"/>
            <w:tcPrChange w:id="715" w:author="ROBERT Cindy" w:date="2022-02-03T15:59:00Z">
              <w:tcPr>
                <w:tcW w:w="1969" w:type="dxa"/>
                <w:gridSpan w:val="2"/>
                <w:shd w:val="clear" w:color="auto" w:fill="FABF8F" w:themeFill="accent6" w:themeFillTint="99"/>
              </w:tcPr>
            </w:tcPrChange>
          </w:tcPr>
          <w:p w14:paraId="48B6E92C" w14:textId="77777777" w:rsidR="00623297" w:rsidRDefault="00623297" w:rsidP="00EA56BC">
            <w:r>
              <w:t>Champs</w:t>
            </w:r>
          </w:p>
        </w:tc>
        <w:tc>
          <w:tcPr>
            <w:tcW w:w="2598" w:type="dxa"/>
            <w:shd w:val="clear" w:color="auto" w:fill="FABF8F" w:themeFill="accent6" w:themeFillTint="99"/>
            <w:tcPrChange w:id="716" w:author="ROBERT Cindy" w:date="2022-02-03T15:59:00Z">
              <w:tcPr>
                <w:tcW w:w="3618" w:type="dxa"/>
                <w:gridSpan w:val="2"/>
                <w:shd w:val="clear" w:color="auto" w:fill="FABF8F" w:themeFill="accent6" w:themeFillTint="99"/>
              </w:tcPr>
            </w:tcPrChange>
          </w:tcPr>
          <w:p w14:paraId="2C1C1ACC" w14:textId="77777777" w:rsidR="00623297" w:rsidRDefault="00623297" w:rsidP="00EA56BC">
            <w:r>
              <w:t>Règles</w:t>
            </w:r>
          </w:p>
        </w:tc>
        <w:tc>
          <w:tcPr>
            <w:tcW w:w="2159" w:type="dxa"/>
            <w:shd w:val="clear" w:color="auto" w:fill="FABF8F" w:themeFill="accent6" w:themeFillTint="99"/>
            <w:tcPrChange w:id="717" w:author="ROBERT Cindy" w:date="2022-02-03T15:59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4D3CC778" w14:textId="77777777" w:rsidR="00623297" w:rsidRDefault="00623297" w:rsidP="00EA56BC">
            <w:pPr>
              <w:rPr>
                <w:ins w:id="718" w:author="ROBERT Cindy" w:date="2022-02-03T15:59:00Z"/>
              </w:rPr>
            </w:pPr>
            <w:ins w:id="719" w:author="ROBERT Cindy" w:date="2022-02-03T15:59:00Z">
              <w:r>
                <w:t>US</w:t>
              </w:r>
            </w:ins>
          </w:p>
        </w:tc>
      </w:tr>
      <w:tr w:rsidR="00623297" w14:paraId="668DBA68" w14:textId="77777777" w:rsidTr="00EA56BC">
        <w:tc>
          <w:tcPr>
            <w:tcW w:w="645" w:type="dxa"/>
            <w:tcPrChange w:id="720" w:author="ROBERT Cindy" w:date="2022-02-03T15:59:00Z">
              <w:tcPr>
                <w:tcW w:w="662" w:type="dxa"/>
                <w:gridSpan w:val="2"/>
              </w:tcPr>
            </w:tcPrChange>
          </w:tcPr>
          <w:p w14:paraId="07442079" w14:textId="2F40925C" w:rsidR="00623297" w:rsidRDefault="00623297" w:rsidP="00EA56BC">
            <w:r>
              <w:t>Stat-</w:t>
            </w:r>
            <w:r w:rsidR="00334E56">
              <w:t>00</w:t>
            </w:r>
            <w:r>
              <w:t>1</w:t>
            </w:r>
          </w:p>
        </w:tc>
        <w:tc>
          <w:tcPr>
            <w:tcW w:w="2137" w:type="dxa"/>
            <w:tcPrChange w:id="721" w:author="ROBERT Cindy" w:date="2022-02-03T15:59:00Z">
              <w:tcPr>
                <w:tcW w:w="2813" w:type="dxa"/>
                <w:gridSpan w:val="2"/>
              </w:tcPr>
            </w:tcPrChange>
          </w:tcPr>
          <w:p w14:paraId="5B9E6C84" w14:textId="2F784319" w:rsidR="00623297" w:rsidRDefault="00E21233" w:rsidP="00EA56BC">
            <w:r>
              <w:t>En cours</w:t>
            </w:r>
          </w:p>
        </w:tc>
        <w:tc>
          <w:tcPr>
            <w:tcW w:w="1523" w:type="dxa"/>
            <w:tcPrChange w:id="722" w:author="ROBERT Cindy" w:date="2022-02-03T15:59:00Z">
              <w:tcPr>
                <w:tcW w:w="1969" w:type="dxa"/>
                <w:gridSpan w:val="2"/>
              </w:tcPr>
            </w:tcPrChange>
          </w:tcPr>
          <w:p w14:paraId="67B5E462" w14:textId="1C8F9AB9" w:rsidR="00623297" w:rsidRDefault="002B45FA" w:rsidP="002B45FA">
            <w:r>
              <w:t>Statut</w:t>
            </w:r>
          </w:p>
        </w:tc>
        <w:tc>
          <w:tcPr>
            <w:tcW w:w="2598" w:type="dxa"/>
            <w:tcPrChange w:id="723" w:author="ROBERT Cindy" w:date="2022-02-03T15:59:00Z">
              <w:tcPr>
                <w:tcW w:w="3618" w:type="dxa"/>
                <w:gridSpan w:val="2"/>
              </w:tcPr>
            </w:tcPrChange>
          </w:tcPr>
          <w:p w14:paraId="48077B09" w14:textId="64405268" w:rsidR="00623297" w:rsidRPr="00DD2164" w:rsidRDefault="00623297" w:rsidP="00EC16E0"/>
        </w:tc>
        <w:tc>
          <w:tcPr>
            <w:tcW w:w="2159" w:type="dxa"/>
            <w:tcPrChange w:id="724" w:author="ROBERT Cindy" w:date="2022-02-03T15:59:00Z">
              <w:tcPr>
                <w:tcW w:w="3618" w:type="dxa"/>
              </w:tcPr>
            </w:tcPrChange>
          </w:tcPr>
          <w:p w14:paraId="6207F6A3" w14:textId="3E8C90F6" w:rsidR="00623297" w:rsidRDefault="00623297" w:rsidP="00EA56BC"/>
        </w:tc>
      </w:tr>
      <w:tr w:rsidR="002B45FA" w14:paraId="342372A2" w14:textId="77777777" w:rsidTr="00EA56BC">
        <w:tc>
          <w:tcPr>
            <w:tcW w:w="645" w:type="dxa"/>
            <w:tcPrChange w:id="725" w:author="ROBERT Cindy" w:date="2022-02-03T15:59:00Z">
              <w:tcPr>
                <w:tcW w:w="662" w:type="dxa"/>
                <w:gridSpan w:val="2"/>
              </w:tcPr>
            </w:tcPrChange>
          </w:tcPr>
          <w:p w14:paraId="663516E6" w14:textId="1AA97E11" w:rsidR="002B45FA" w:rsidRDefault="002B45FA" w:rsidP="002B45FA">
            <w:r>
              <w:t>Stat-</w:t>
            </w:r>
            <w:r w:rsidR="00334E56">
              <w:t>00</w:t>
            </w:r>
            <w:r>
              <w:t>2</w:t>
            </w:r>
          </w:p>
        </w:tc>
        <w:tc>
          <w:tcPr>
            <w:tcW w:w="2137" w:type="dxa"/>
            <w:tcPrChange w:id="726" w:author="ROBERT Cindy" w:date="2022-02-03T15:59:00Z">
              <w:tcPr>
                <w:tcW w:w="2813" w:type="dxa"/>
                <w:gridSpan w:val="2"/>
              </w:tcPr>
            </w:tcPrChange>
          </w:tcPr>
          <w:p w14:paraId="1DBC5DB5" w14:textId="0C247EA5" w:rsidR="002B45FA" w:rsidRDefault="002B45FA" w:rsidP="002B45FA">
            <w:r>
              <w:t>Refus</w:t>
            </w:r>
          </w:p>
        </w:tc>
        <w:tc>
          <w:tcPr>
            <w:tcW w:w="1523" w:type="dxa"/>
            <w:tcPrChange w:id="727" w:author="ROBERT Cindy" w:date="2022-02-03T15:59:00Z">
              <w:tcPr>
                <w:tcW w:w="1969" w:type="dxa"/>
                <w:gridSpan w:val="2"/>
              </w:tcPr>
            </w:tcPrChange>
          </w:tcPr>
          <w:p w14:paraId="5E63AEA9" w14:textId="0003F862" w:rsidR="002B45FA" w:rsidRDefault="002B45FA" w:rsidP="002B45FA">
            <w:r>
              <w:t>Statut</w:t>
            </w:r>
          </w:p>
        </w:tc>
        <w:tc>
          <w:tcPr>
            <w:tcW w:w="2598" w:type="dxa"/>
            <w:tcPrChange w:id="728" w:author="ROBERT Cindy" w:date="2022-02-03T15:59:00Z">
              <w:tcPr>
                <w:tcW w:w="3618" w:type="dxa"/>
                <w:gridSpan w:val="2"/>
              </w:tcPr>
            </w:tcPrChange>
          </w:tcPr>
          <w:p w14:paraId="3130754B" w14:textId="40E0B369" w:rsidR="002B45FA" w:rsidRDefault="002B45FA" w:rsidP="002B45FA"/>
        </w:tc>
        <w:tc>
          <w:tcPr>
            <w:tcW w:w="2159" w:type="dxa"/>
            <w:tcPrChange w:id="729" w:author="ROBERT Cindy" w:date="2022-02-03T15:59:00Z">
              <w:tcPr>
                <w:tcW w:w="3618" w:type="dxa"/>
              </w:tcPr>
            </w:tcPrChange>
          </w:tcPr>
          <w:p w14:paraId="2B10874E" w14:textId="1BD1112C" w:rsidR="002B45FA" w:rsidRDefault="002B45FA" w:rsidP="002B45FA">
            <w:pPr>
              <w:rPr>
                <w:ins w:id="730" w:author="ROBERT Cindy" w:date="2022-02-03T15:59:00Z"/>
              </w:rPr>
            </w:pPr>
          </w:p>
        </w:tc>
      </w:tr>
      <w:tr w:rsidR="002B45FA" w14:paraId="38EB5348" w14:textId="77777777" w:rsidTr="00EA56BC">
        <w:tc>
          <w:tcPr>
            <w:tcW w:w="645" w:type="dxa"/>
          </w:tcPr>
          <w:p w14:paraId="2451F182" w14:textId="490F07B7" w:rsidR="002B45FA" w:rsidRDefault="002B45FA" w:rsidP="002B45FA">
            <w:r>
              <w:t>Stat-</w:t>
            </w:r>
            <w:r w:rsidR="00334E56">
              <w:t>00</w:t>
            </w:r>
            <w:r>
              <w:t>3</w:t>
            </w:r>
          </w:p>
        </w:tc>
        <w:tc>
          <w:tcPr>
            <w:tcW w:w="2137" w:type="dxa"/>
          </w:tcPr>
          <w:p w14:paraId="76AACA16" w14:textId="3A72700D" w:rsidR="002B45FA" w:rsidRDefault="002B45FA" w:rsidP="002B45FA">
            <w:r>
              <w:t>Visite prévue</w:t>
            </w:r>
          </w:p>
        </w:tc>
        <w:tc>
          <w:tcPr>
            <w:tcW w:w="1523" w:type="dxa"/>
          </w:tcPr>
          <w:p w14:paraId="1117A13C" w14:textId="2890E7B8" w:rsidR="002B45FA" w:rsidRDefault="002B45FA" w:rsidP="002B45FA">
            <w:r>
              <w:t>Statut</w:t>
            </w:r>
          </w:p>
        </w:tc>
        <w:tc>
          <w:tcPr>
            <w:tcW w:w="2598" w:type="dxa"/>
          </w:tcPr>
          <w:p w14:paraId="52913C5C" w14:textId="77777777" w:rsidR="002B45FA" w:rsidRDefault="002B45FA" w:rsidP="002B45FA"/>
        </w:tc>
        <w:tc>
          <w:tcPr>
            <w:tcW w:w="2159" w:type="dxa"/>
          </w:tcPr>
          <w:p w14:paraId="28C56CCA" w14:textId="77777777" w:rsidR="002B45FA" w:rsidRDefault="002B45FA" w:rsidP="002B45FA"/>
        </w:tc>
      </w:tr>
      <w:tr w:rsidR="002B45FA" w14:paraId="347A7E5E" w14:textId="77777777" w:rsidTr="00EA56BC">
        <w:tc>
          <w:tcPr>
            <w:tcW w:w="645" w:type="dxa"/>
          </w:tcPr>
          <w:p w14:paraId="40B1E335" w14:textId="21720453" w:rsidR="002B45FA" w:rsidRDefault="002B45FA" w:rsidP="002B45FA">
            <w:r>
              <w:t>Stat-</w:t>
            </w:r>
            <w:r w:rsidR="00334E56">
              <w:t>00</w:t>
            </w:r>
            <w:r>
              <w:t>4</w:t>
            </w:r>
          </w:p>
        </w:tc>
        <w:tc>
          <w:tcPr>
            <w:tcW w:w="2137" w:type="dxa"/>
          </w:tcPr>
          <w:p w14:paraId="03663E0D" w14:textId="41983634" w:rsidR="002B45FA" w:rsidRDefault="002B45FA" w:rsidP="002B45FA">
            <w:r>
              <w:t>Visite réalisée</w:t>
            </w:r>
          </w:p>
        </w:tc>
        <w:tc>
          <w:tcPr>
            <w:tcW w:w="1523" w:type="dxa"/>
          </w:tcPr>
          <w:p w14:paraId="04672B61" w14:textId="3F08EDBC" w:rsidR="002B45FA" w:rsidRDefault="002B45FA" w:rsidP="002B45FA">
            <w:r>
              <w:t>Statut</w:t>
            </w:r>
          </w:p>
        </w:tc>
        <w:tc>
          <w:tcPr>
            <w:tcW w:w="2598" w:type="dxa"/>
          </w:tcPr>
          <w:p w14:paraId="04F7D3A0" w14:textId="77777777" w:rsidR="002B45FA" w:rsidRDefault="002B45FA" w:rsidP="002B45FA"/>
        </w:tc>
        <w:tc>
          <w:tcPr>
            <w:tcW w:w="2159" w:type="dxa"/>
          </w:tcPr>
          <w:p w14:paraId="327E5B1F" w14:textId="77777777" w:rsidR="002B45FA" w:rsidRDefault="002B45FA" w:rsidP="002B45FA"/>
        </w:tc>
      </w:tr>
      <w:tr w:rsidR="002B45FA" w14:paraId="1E017C73" w14:textId="77777777" w:rsidTr="00EA56BC">
        <w:tc>
          <w:tcPr>
            <w:tcW w:w="645" w:type="dxa"/>
          </w:tcPr>
          <w:p w14:paraId="790E02B3" w14:textId="1D1C68B1" w:rsidR="002B45FA" w:rsidRDefault="002B45FA" w:rsidP="002B45FA">
            <w:r>
              <w:t>Stat-</w:t>
            </w:r>
            <w:r w:rsidR="00334E56">
              <w:t>00</w:t>
            </w:r>
            <w:r>
              <w:t>5</w:t>
            </w:r>
          </w:p>
        </w:tc>
        <w:tc>
          <w:tcPr>
            <w:tcW w:w="2137" w:type="dxa"/>
          </w:tcPr>
          <w:p w14:paraId="298A8EBB" w14:textId="00F84108" w:rsidR="002B45FA" w:rsidRDefault="002B45FA" w:rsidP="002B45FA">
            <w:r>
              <w:t>Entrée</w:t>
            </w:r>
          </w:p>
        </w:tc>
        <w:tc>
          <w:tcPr>
            <w:tcW w:w="1523" w:type="dxa"/>
          </w:tcPr>
          <w:p w14:paraId="43925F98" w14:textId="10C329AF" w:rsidR="002B45FA" w:rsidRDefault="002B45FA" w:rsidP="002B45FA">
            <w:r>
              <w:t>Statut</w:t>
            </w:r>
          </w:p>
        </w:tc>
        <w:tc>
          <w:tcPr>
            <w:tcW w:w="2598" w:type="dxa"/>
          </w:tcPr>
          <w:p w14:paraId="6870FD1E" w14:textId="77777777" w:rsidR="00BD0A7D" w:rsidRDefault="00BD0A7D" w:rsidP="00FA425F">
            <w:r>
              <w:t>Lorsque le prospect est un résident actif (présent dans la GS) dans la résidence, alors le statut de la résidence = entrée.</w:t>
            </w:r>
          </w:p>
          <w:p w14:paraId="64EAD5CD" w14:textId="214B8CE1" w:rsidR="00BD0A7D" w:rsidRDefault="00BD0A7D" w:rsidP="00FA425F">
            <w:r>
              <w:t xml:space="preserve">Exception 1 : Entrée anticipée : lorsque le prospect a une admission à venir qui n’est pas encore validé dans la </w:t>
            </w:r>
            <w:r>
              <w:lastRenderedPageBreak/>
              <w:t>résidence, le statut = entrée.</w:t>
            </w:r>
          </w:p>
          <w:p w14:paraId="7E4E226C" w14:textId="2532AB0C" w:rsidR="00FA425F" w:rsidRDefault="00BD0A7D" w:rsidP="00FA425F">
            <w:pPr>
              <w:rPr>
                <w:ins w:id="731" w:author="MORSCH Daniela" w:date="2022-02-01T18:41:00Z"/>
              </w:rPr>
            </w:pPr>
            <w:r>
              <w:t xml:space="preserve">Exception 2 : Sortie anticipée </w:t>
            </w:r>
          </w:p>
          <w:p w14:paraId="616A24E1" w14:textId="77777777" w:rsidR="002B45FA" w:rsidRDefault="002B45FA" w:rsidP="002B45FA"/>
        </w:tc>
        <w:tc>
          <w:tcPr>
            <w:tcW w:w="2159" w:type="dxa"/>
          </w:tcPr>
          <w:p w14:paraId="4015C3B3" w14:textId="77777777" w:rsidR="002B45FA" w:rsidRDefault="002B45FA" w:rsidP="002B45FA"/>
        </w:tc>
      </w:tr>
      <w:tr w:rsidR="002B45FA" w14:paraId="29563A4A" w14:textId="77777777" w:rsidTr="00EA56BC">
        <w:tc>
          <w:tcPr>
            <w:tcW w:w="645" w:type="dxa"/>
          </w:tcPr>
          <w:p w14:paraId="63B23D8A" w14:textId="3AF552ED" w:rsidR="002B45FA" w:rsidRDefault="002B45FA" w:rsidP="002B45FA">
            <w:r>
              <w:t>Stat-</w:t>
            </w:r>
            <w:r w:rsidR="00334E56">
              <w:t>00</w:t>
            </w:r>
            <w:r>
              <w:t>6</w:t>
            </w:r>
          </w:p>
        </w:tc>
        <w:tc>
          <w:tcPr>
            <w:tcW w:w="2137" w:type="dxa"/>
          </w:tcPr>
          <w:p w14:paraId="47EFB684" w14:textId="1F6E2B07" w:rsidR="002B45FA" w:rsidRDefault="002B45FA" w:rsidP="002B45FA">
            <w:r>
              <w:t>Admis autre résidence</w:t>
            </w:r>
          </w:p>
        </w:tc>
        <w:tc>
          <w:tcPr>
            <w:tcW w:w="1523" w:type="dxa"/>
          </w:tcPr>
          <w:p w14:paraId="5239C88F" w14:textId="4225E45F" w:rsidR="002B45FA" w:rsidRDefault="002B45FA" w:rsidP="002B45FA">
            <w:r>
              <w:t>Statut</w:t>
            </w:r>
          </w:p>
        </w:tc>
        <w:tc>
          <w:tcPr>
            <w:tcW w:w="2598" w:type="dxa"/>
          </w:tcPr>
          <w:p w14:paraId="099466AC" w14:textId="3A176B07" w:rsidR="00C533CA" w:rsidRDefault="00C533CA" w:rsidP="00C533CA">
            <w:pPr>
              <w:rPr>
                <w:ins w:id="732" w:author="MORSCH Daniela" w:date="2022-02-01T18:37:00Z"/>
              </w:rPr>
            </w:pPr>
          </w:p>
          <w:p w14:paraId="0DCFF14A" w14:textId="77777777" w:rsidR="002B45FA" w:rsidRDefault="002B45FA" w:rsidP="002B45FA"/>
        </w:tc>
        <w:tc>
          <w:tcPr>
            <w:tcW w:w="2159" w:type="dxa"/>
          </w:tcPr>
          <w:p w14:paraId="7D686777" w14:textId="77777777" w:rsidR="002B45FA" w:rsidRDefault="002B45FA" w:rsidP="002B45FA"/>
        </w:tc>
      </w:tr>
      <w:tr w:rsidR="002B45FA" w14:paraId="114C897B" w14:textId="77777777" w:rsidTr="00EA56BC">
        <w:tc>
          <w:tcPr>
            <w:tcW w:w="645" w:type="dxa"/>
          </w:tcPr>
          <w:p w14:paraId="33A63513" w14:textId="3E4244AC" w:rsidR="002B45FA" w:rsidRDefault="002B45FA" w:rsidP="002B45FA">
            <w:r>
              <w:t>Stat-</w:t>
            </w:r>
            <w:r w:rsidR="00334E56">
              <w:t>00</w:t>
            </w:r>
            <w:r>
              <w:t>7</w:t>
            </w:r>
          </w:p>
        </w:tc>
        <w:tc>
          <w:tcPr>
            <w:tcW w:w="2137" w:type="dxa"/>
          </w:tcPr>
          <w:p w14:paraId="0A4EE9EE" w14:textId="7FA5F6A1" w:rsidR="002B45FA" w:rsidRDefault="002B45FA" w:rsidP="002B45FA">
            <w:r>
              <w:t>Sortie définitive</w:t>
            </w:r>
          </w:p>
        </w:tc>
        <w:tc>
          <w:tcPr>
            <w:tcW w:w="1523" w:type="dxa"/>
          </w:tcPr>
          <w:p w14:paraId="107102A4" w14:textId="3AA33B8B" w:rsidR="002B45FA" w:rsidRDefault="002B45FA" w:rsidP="002B45FA">
            <w:r>
              <w:t>Statut</w:t>
            </w:r>
          </w:p>
        </w:tc>
        <w:tc>
          <w:tcPr>
            <w:tcW w:w="2598" w:type="dxa"/>
          </w:tcPr>
          <w:p w14:paraId="36E0F81A" w14:textId="77777777" w:rsidR="002B45FA" w:rsidRDefault="001343F6" w:rsidP="002B45FA">
            <w:r>
              <w:t xml:space="preserve">Lorsque le prospect est décédé, alors le statut de toutes les résidences est « sortie définitive ». </w:t>
            </w:r>
          </w:p>
          <w:p w14:paraId="5A7F0360" w14:textId="0C1F6930" w:rsidR="001343F6" w:rsidRDefault="001343F6" w:rsidP="002B45FA">
            <w:r>
              <w:t xml:space="preserve">Dans ce cas, ça bloque toutes les actions et l’édition d’un prospect. </w:t>
            </w:r>
          </w:p>
        </w:tc>
        <w:tc>
          <w:tcPr>
            <w:tcW w:w="2159" w:type="dxa"/>
          </w:tcPr>
          <w:p w14:paraId="55B163BF" w14:textId="0A05EF5C" w:rsidR="002B45FA" w:rsidRDefault="001343F6" w:rsidP="002B45FA">
            <w:r>
              <w:t xml:space="preserve">Vérifier qu’on bloque la création d’une nouvelle orientation sur un prospect </w:t>
            </w:r>
            <w:proofErr w:type="spellStart"/>
            <w:r>
              <w:t>dcd</w:t>
            </w:r>
            <w:proofErr w:type="spellEnd"/>
          </w:p>
        </w:tc>
      </w:tr>
      <w:tr w:rsidR="002B45FA" w14:paraId="0E6FD5F5" w14:textId="77777777" w:rsidTr="00EA56BC">
        <w:tc>
          <w:tcPr>
            <w:tcW w:w="645" w:type="dxa"/>
          </w:tcPr>
          <w:p w14:paraId="39575605" w14:textId="3DD7C8EE" w:rsidR="002B45FA" w:rsidRDefault="002B45FA" w:rsidP="002B45FA">
            <w:r>
              <w:t>Stat-</w:t>
            </w:r>
            <w:r w:rsidR="00334E56">
              <w:t>00</w:t>
            </w:r>
            <w:r>
              <w:t>8</w:t>
            </w:r>
          </w:p>
        </w:tc>
        <w:tc>
          <w:tcPr>
            <w:tcW w:w="2137" w:type="dxa"/>
          </w:tcPr>
          <w:p w14:paraId="668BD029" w14:textId="6539EF4D" w:rsidR="002B45FA" w:rsidRDefault="002B45FA" w:rsidP="002B45FA">
            <w:r>
              <w:t>Indéfini</w:t>
            </w:r>
          </w:p>
        </w:tc>
        <w:tc>
          <w:tcPr>
            <w:tcW w:w="1523" w:type="dxa"/>
          </w:tcPr>
          <w:p w14:paraId="1CBDA6A3" w14:textId="4902EDD2" w:rsidR="002B45FA" w:rsidRDefault="002B45FA" w:rsidP="002B45FA">
            <w:r>
              <w:t>Statut</w:t>
            </w:r>
          </w:p>
        </w:tc>
        <w:tc>
          <w:tcPr>
            <w:tcW w:w="2598" w:type="dxa"/>
          </w:tcPr>
          <w:p w14:paraId="32AE8AB7" w14:textId="77777777" w:rsidR="002B45FA" w:rsidRDefault="002B45FA" w:rsidP="002B45FA"/>
        </w:tc>
        <w:tc>
          <w:tcPr>
            <w:tcW w:w="2159" w:type="dxa"/>
          </w:tcPr>
          <w:p w14:paraId="6D0C5D9A" w14:textId="77777777" w:rsidR="002B45FA" w:rsidRDefault="002B45FA" w:rsidP="002B45FA"/>
        </w:tc>
      </w:tr>
      <w:tr w:rsidR="00552545" w14:paraId="6EDE5068" w14:textId="77777777" w:rsidTr="00EA56BC">
        <w:tc>
          <w:tcPr>
            <w:tcW w:w="645" w:type="dxa"/>
          </w:tcPr>
          <w:p w14:paraId="6F3CCE11" w14:textId="41E6345B" w:rsidR="00552545" w:rsidRDefault="00552545" w:rsidP="002B45FA">
            <w:r>
              <w:t>Stat-</w:t>
            </w:r>
            <w:r w:rsidR="00334E56">
              <w:t>00</w:t>
            </w:r>
            <w:r>
              <w:t>9</w:t>
            </w:r>
          </w:p>
        </w:tc>
        <w:tc>
          <w:tcPr>
            <w:tcW w:w="2137" w:type="dxa"/>
          </w:tcPr>
          <w:p w14:paraId="0ABA5F62" w14:textId="3D717B58" w:rsidR="00552545" w:rsidRDefault="00552545" w:rsidP="002B45FA">
            <w:r>
              <w:t>Sortie</w:t>
            </w:r>
          </w:p>
        </w:tc>
        <w:tc>
          <w:tcPr>
            <w:tcW w:w="1523" w:type="dxa"/>
          </w:tcPr>
          <w:p w14:paraId="2AE9FA29" w14:textId="5A21EE76" w:rsidR="00552545" w:rsidRDefault="00552545" w:rsidP="002B45FA">
            <w:r>
              <w:t>Statut</w:t>
            </w:r>
          </w:p>
        </w:tc>
        <w:tc>
          <w:tcPr>
            <w:tcW w:w="2598" w:type="dxa"/>
          </w:tcPr>
          <w:p w14:paraId="6D2EBC47" w14:textId="4FA4764A" w:rsidR="00552545" w:rsidRDefault="00552545" w:rsidP="002B45FA"/>
        </w:tc>
        <w:tc>
          <w:tcPr>
            <w:tcW w:w="2159" w:type="dxa"/>
          </w:tcPr>
          <w:p w14:paraId="34F9D147" w14:textId="77777777" w:rsidR="00552545" w:rsidRDefault="00552545" w:rsidP="002B45FA"/>
        </w:tc>
      </w:tr>
      <w:tr w:rsidR="00DE56F8" w14:paraId="3C0BF10D" w14:textId="77777777" w:rsidTr="00EA56BC">
        <w:tc>
          <w:tcPr>
            <w:tcW w:w="645" w:type="dxa"/>
          </w:tcPr>
          <w:p w14:paraId="4A6E6CAA" w14:textId="37735A9B" w:rsidR="00DE56F8" w:rsidRDefault="00DE56F8" w:rsidP="002B45FA">
            <w:r>
              <w:t>Stat-</w:t>
            </w:r>
            <w:r w:rsidR="00334E56">
              <w:t>0</w:t>
            </w:r>
            <w:r>
              <w:t>10</w:t>
            </w:r>
          </w:p>
        </w:tc>
        <w:tc>
          <w:tcPr>
            <w:tcW w:w="2137" w:type="dxa"/>
          </w:tcPr>
          <w:p w14:paraId="094B8FAD" w14:textId="0650735A" w:rsidR="00DE56F8" w:rsidRDefault="00DE56F8" w:rsidP="002B45FA">
            <w:r>
              <w:t>Sortie d’une autre résidence</w:t>
            </w:r>
          </w:p>
        </w:tc>
        <w:tc>
          <w:tcPr>
            <w:tcW w:w="1523" w:type="dxa"/>
          </w:tcPr>
          <w:p w14:paraId="32D39220" w14:textId="06629379" w:rsidR="00DE56F8" w:rsidRDefault="00DE56F8" w:rsidP="002B45FA">
            <w:r>
              <w:t>Statut</w:t>
            </w:r>
          </w:p>
        </w:tc>
        <w:tc>
          <w:tcPr>
            <w:tcW w:w="2598" w:type="dxa"/>
          </w:tcPr>
          <w:p w14:paraId="7999AAE4" w14:textId="3EE0C2F8" w:rsidR="00DE56F8" w:rsidRDefault="00DE56F8" w:rsidP="002B45FA"/>
        </w:tc>
        <w:tc>
          <w:tcPr>
            <w:tcW w:w="2159" w:type="dxa"/>
          </w:tcPr>
          <w:p w14:paraId="173DE1CB" w14:textId="77777777" w:rsidR="00DE56F8" w:rsidRDefault="00DE56F8" w:rsidP="002B45FA"/>
        </w:tc>
      </w:tr>
    </w:tbl>
    <w:p w14:paraId="6402E64C" w14:textId="77777777" w:rsidR="00A46146" w:rsidRDefault="00A46146" w:rsidP="00A46146"/>
    <w:p w14:paraId="5375C543" w14:textId="77777777" w:rsidR="00A46146" w:rsidRDefault="00A46146" w:rsidP="00A46146"/>
    <w:p w14:paraId="53BDF312" w14:textId="68EAB988" w:rsidR="007E710F" w:rsidRDefault="00A1433F" w:rsidP="00A1433F">
      <w:pPr>
        <w:pStyle w:val="Titre1"/>
        <w:numPr>
          <w:ilvl w:val="0"/>
          <w:numId w:val="0"/>
        </w:numPr>
        <w:ind w:left="432"/>
      </w:pPr>
      <w:bookmarkStart w:id="733" w:name="_Toc94718488"/>
      <w:bookmarkStart w:id="734" w:name="_Toc94718490"/>
      <w:bookmarkStart w:id="735" w:name="_Toc94718492"/>
      <w:bookmarkStart w:id="736" w:name="_Toc94718494"/>
      <w:bookmarkStart w:id="737" w:name="_Toc94718496"/>
      <w:bookmarkStart w:id="738" w:name="_Toc94718498"/>
      <w:bookmarkStart w:id="739" w:name="_Toc94718500"/>
      <w:bookmarkStart w:id="740" w:name="_Toc94718502"/>
      <w:bookmarkStart w:id="741" w:name="_Toc94718504"/>
      <w:bookmarkStart w:id="742" w:name="_Toc94718505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r>
        <w:t>10. Statut à la suite d’un STC</w:t>
      </w:r>
    </w:p>
    <w:p w14:paraId="436FA766" w14:textId="2D75C774" w:rsidR="009B2A55" w:rsidRDefault="009B2A55" w:rsidP="00F10537"/>
    <w:p w14:paraId="1A7166FD" w14:textId="0B88B415" w:rsidR="009B2A55" w:rsidRDefault="009B2A55" w:rsidP="00F10537"/>
    <w:tbl>
      <w:tblPr>
        <w:tblStyle w:val="Grilledutableau"/>
        <w:tblW w:w="9872" w:type="dxa"/>
        <w:tblLook w:val="04A0" w:firstRow="1" w:lastRow="0" w:firstColumn="1" w:lastColumn="0" w:noHBand="0" w:noVBand="1"/>
      </w:tblPr>
      <w:tblGrid>
        <w:gridCol w:w="2686"/>
        <w:gridCol w:w="2396"/>
        <w:gridCol w:w="2395"/>
        <w:gridCol w:w="2395"/>
      </w:tblGrid>
      <w:tr w:rsidR="00EC16E0" w14:paraId="66414FF2" w14:textId="68EB9938" w:rsidTr="00A1433F">
        <w:trPr>
          <w:trHeight w:val="842"/>
        </w:trPr>
        <w:tc>
          <w:tcPr>
            <w:tcW w:w="2686" w:type="dxa"/>
            <w:shd w:val="clear" w:color="auto" w:fill="FABF8F" w:themeFill="accent6" w:themeFillTint="99"/>
          </w:tcPr>
          <w:p w14:paraId="4F9B2072" w14:textId="054C3BAF" w:rsidR="00EC16E0" w:rsidRDefault="00EC16E0" w:rsidP="00F10537">
            <w:r>
              <w:t>STC</w:t>
            </w:r>
          </w:p>
        </w:tc>
        <w:tc>
          <w:tcPr>
            <w:tcW w:w="2396" w:type="dxa"/>
            <w:shd w:val="clear" w:color="auto" w:fill="FABF8F" w:themeFill="accent6" w:themeFillTint="99"/>
          </w:tcPr>
          <w:p w14:paraId="0D3895DA" w14:textId="773E0DC2" w:rsidR="00EC16E0" w:rsidRDefault="00EC16E0" w:rsidP="00F10537">
            <w:r>
              <w:t>Statut Résidence admis</w:t>
            </w:r>
          </w:p>
        </w:tc>
        <w:tc>
          <w:tcPr>
            <w:tcW w:w="2395" w:type="dxa"/>
            <w:shd w:val="clear" w:color="auto" w:fill="FABF8F" w:themeFill="accent6" w:themeFillTint="99"/>
          </w:tcPr>
          <w:p w14:paraId="4ED976E7" w14:textId="645BA4C4" w:rsidR="00EC16E0" w:rsidRDefault="00EC16E0" w:rsidP="00F10537">
            <w:r>
              <w:t>Statut Autre résidence</w:t>
            </w:r>
          </w:p>
        </w:tc>
        <w:tc>
          <w:tcPr>
            <w:tcW w:w="2395" w:type="dxa"/>
            <w:shd w:val="clear" w:color="auto" w:fill="FABF8F" w:themeFill="accent6" w:themeFillTint="99"/>
          </w:tcPr>
          <w:p w14:paraId="3161F580" w14:textId="2A0AA492" w:rsidR="00EC16E0" w:rsidRDefault="00EC16E0" w:rsidP="00F10537">
            <w:r>
              <w:t>Actions dans le CRM</w:t>
            </w:r>
          </w:p>
        </w:tc>
      </w:tr>
      <w:tr w:rsidR="00EC16E0" w14:paraId="4DBDE117" w14:textId="16140885" w:rsidTr="00A1433F">
        <w:trPr>
          <w:trHeight w:val="1683"/>
        </w:trPr>
        <w:tc>
          <w:tcPr>
            <w:tcW w:w="2686" w:type="dxa"/>
          </w:tcPr>
          <w:p w14:paraId="72A4E32F" w14:textId="651C71E4" w:rsidR="00EC16E0" w:rsidRDefault="00EC16E0" w:rsidP="00F10537">
            <w:r>
              <w:t>Retour domicile</w:t>
            </w:r>
          </w:p>
        </w:tc>
        <w:tc>
          <w:tcPr>
            <w:tcW w:w="2396" w:type="dxa"/>
          </w:tcPr>
          <w:p w14:paraId="3AAC6DF9" w14:textId="7969B685" w:rsidR="00EC16E0" w:rsidRDefault="00EC16E0" w:rsidP="00F10537">
            <w:r>
              <w:t>En cours</w:t>
            </w:r>
          </w:p>
        </w:tc>
        <w:tc>
          <w:tcPr>
            <w:tcW w:w="2395" w:type="dxa"/>
          </w:tcPr>
          <w:p w14:paraId="0403B284" w14:textId="0BE1AA61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199781B4" w14:textId="08DB68B4" w:rsidR="00EC16E0" w:rsidRDefault="00EC16E0" w:rsidP="00F10537">
            <w:r>
              <w:t>Action téléphone programmée 3 semaines après la date de sortie</w:t>
            </w:r>
          </w:p>
        </w:tc>
      </w:tr>
      <w:tr w:rsidR="00EC16E0" w14:paraId="6EA9DA9F" w14:textId="64579062" w:rsidTr="00A1433F">
        <w:trPr>
          <w:trHeight w:val="842"/>
        </w:trPr>
        <w:tc>
          <w:tcPr>
            <w:tcW w:w="2686" w:type="dxa"/>
          </w:tcPr>
          <w:p w14:paraId="08710766" w14:textId="20B70C7E" w:rsidR="00EC16E0" w:rsidRDefault="00EC16E0" w:rsidP="00F10537">
            <w:r>
              <w:t>Rapprochement familiale</w:t>
            </w:r>
          </w:p>
        </w:tc>
        <w:tc>
          <w:tcPr>
            <w:tcW w:w="2396" w:type="dxa"/>
          </w:tcPr>
          <w:p w14:paraId="733597F0" w14:textId="27194638" w:rsidR="00EC16E0" w:rsidRDefault="00EC16E0" w:rsidP="00F10537">
            <w:proofErr w:type="gramStart"/>
            <w:r>
              <w:t>sortie</w:t>
            </w:r>
            <w:proofErr w:type="gramEnd"/>
          </w:p>
        </w:tc>
        <w:tc>
          <w:tcPr>
            <w:tcW w:w="2395" w:type="dxa"/>
          </w:tcPr>
          <w:p w14:paraId="6A12C1C1" w14:textId="4D50F423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0E4AF013" w14:textId="77777777" w:rsidR="00EC16E0" w:rsidRDefault="00EC16E0" w:rsidP="00F10537"/>
        </w:tc>
      </w:tr>
      <w:tr w:rsidR="00EC16E0" w14:paraId="03EE692D" w14:textId="6BE8AEAA" w:rsidTr="00A1433F">
        <w:trPr>
          <w:trHeight w:val="564"/>
        </w:trPr>
        <w:tc>
          <w:tcPr>
            <w:tcW w:w="2686" w:type="dxa"/>
          </w:tcPr>
          <w:p w14:paraId="0534FDBA" w14:textId="1EA906A3" w:rsidR="00EC16E0" w:rsidRDefault="00EC16E0" w:rsidP="00F10537">
            <w:r>
              <w:t>Décès</w:t>
            </w:r>
          </w:p>
        </w:tc>
        <w:tc>
          <w:tcPr>
            <w:tcW w:w="2396" w:type="dxa"/>
          </w:tcPr>
          <w:p w14:paraId="5CF674B4" w14:textId="27839075" w:rsidR="00EC16E0" w:rsidRDefault="00EC16E0" w:rsidP="00F10537">
            <w:r>
              <w:t>Sortie définitive</w:t>
            </w:r>
          </w:p>
        </w:tc>
        <w:tc>
          <w:tcPr>
            <w:tcW w:w="2395" w:type="dxa"/>
          </w:tcPr>
          <w:p w14:paraId="75E7F6B4" w14:textId="5F746F82" w:rsidR="00EC16E0" w:rsidRDefault="00EC16E0" w:rsidP="00F10537">
            <w:r>
              <w:t>Sortie définitive</w:t>
            </w:r>
          </w:p>
        </w:tc>
        <w:tc>
          <w:tcPr>
            <w:tcW w:w="2395" w:type="dxa"/>
          </w:tcPr>
          <w:p w14:paraId="58819E93" w14:textId="77777777" w:rsidR="00EC16E0" w:rsidRDefault="00EC16E0" w:rsidP="00F10537"/>
        </w:tc>
      </w:tr>
      <w:tr w:rsidR="00EC16E0" w14:paraId="4B5AEA80" w14:textId="7FAD601D" w:rsidTr="00A1433F">
        <w:trPr>
          <w:trHeight w:val="842"/>
        </w:trPr>
        <w:tc>
          <w:tcPr>
            <w:tcW w:w="2686" w:type="dxa"/>
          </w:tcPr>
          <w:p w14:paraId="6C45A67B" w14:textId="5C9E64D4" w:rsidR="00EC16E0" w:rsidRDefault="00EC16E0" w:rsidP="00F10537">
            <w:r>
              <w:t>Concurrence privée</w:t>
            </w:r>
          </w:p>
        </w:tc>
        <w:tc>
          <w:tcPr>
            <w:tcW w:w="2396" w:type="dxa"/>
          </w:tcPr>
          <w:p w14:paraId="4710B34C" w14:textId="77777777" w:rsidR="00EC16E0" w:rsidRDefault="00EC16E0" w:rsidP="00F10537">
            <w:proofErr w:type="gramStart"/>
            <w:r>
              <w:t>sortie</w:t>
            </w:r>
            <w:proofErr w:type="gramEnd"/>
          </w:p>
        </w:tc>
        <w:tc>
          <w:tcPr>
            <w:tcW w:w="2395" w:type="dxa"/>
          </w:tcPr>
          <w:p w14:paraId="66BB32C3" w14:textId="4593FC49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394D3C43" w14:textId="77777777" w:rsidR="00EC16E0" w:rsidRDefault="00EC16E0" w:rsidP="00F10537"/>
        </w:tc>
      </w:tr>
      <w:tr w:rsidR="00EC16E0" w14:paraId="5EADF177" w14:textId="630D9667" w:rsidTr="00A1433F">
        <w:trPr>
          <w:trHeight w:val="850"/>
        </w:trPr>
        <w:tc>
          <w:tcPr>
            <w:tcW w:w="2686" w:type="dxa"/>
          </w:tcPr>
          <w:p w14:paraId="79E3198C" w14:textId="605D627F" w:rsidR="00EC16E0" w:rsidRDefault="00EC16E0" w:rsidP="00F10537">
            <w:r>
              <w:t>Concurrence public/associatif</w:t>
            </w:r>
          </w:p>
        </w:tc>
        <w:tc>
          <w:tcPr>
            <w:tcW w:w="2396" w:type="dxa"/>
          </w:tcPr>
          <w:p w14:paraId="18580307" w14:textId="4C4314CD" w:rsidR="00EC16E0" w:rsidRDefault="00EC16E0" w:rsidP="00F10537">
            <w:proofErr w:type="gramStart"/>
            <w:r>
              <w:t>sortie</w:t>
            </w:r>
            <w:proofErr w:type="gramEnd"/>
          </w:p>
        </w:tc>
        <w:tc>
          <w:tcPr>
            <w:tcW w:w="2395" w:type="dxa"/>
          </w:tcPr>
          <w:p w14:paraId="0378DE11" w14:textId="35B2D43B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1B4FD2E0" w14:textId="77777777" w:rsidR="00EC16E0" w:rsidRDefault="00EC16E0" w:rsidP="00F10537"/>
        </w:tc>
      </w:tr>
      <w:tr w:rsidR="00EC16E0" w14:paraId="7E61120C" w14:textId="60598C9A" w:rsidTr="00A1433F">
        <w:trPr>
          <w:trHeight w:val="1961"/>
        </w:trPr>
        <w:tc>
          <w:tcPr>
            <w:tcW w:w="2686" w:type="dxa"/>
          </w:tcPr>
          <w:p w14:paraId="521541EA" w14:textId="1F09DB68" w:rsidR="00EC16E0" w:rsidRDefault="00EC16E0" w:rsidP="00F10537">
            <w:r>
              <w:lastRenderedPageBreak/>
              <w:t>Transfert résidence groupe</w:t>
            </w:r>
          </w:p>
        </w:tc>
        <w:tc>
          <w:tcPr>
            <w:tcW w:w="2396" w:type="dxa"/>
          </w:tcPr>
          <w:p w14:paraId="148E8620" w14:textId="6B0B62E6" w:rsidR="00EC16E0" w:rsidRDefault="00EC16E0" w:rsidP="00F10537">
            <w:proofErr w:type="gramStart"/>
            <w:r>
              <w:t>sortie</w:t>
            </w:r>
            <w:proofErr w:type="gramEnd"/>
          </w:p>
        </w:tc>
        <w:tc>
          <w:tcPr>
            <w:tcW w:w="2395" w:type="dxa"/>
          </w:tcPr>
          <w:p w14:paraId="3ABC447B" w14:textId="507B6CFF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6673D6BF" w14:textId="4936301E" w:rsidR="00EC16E0" w:rsidRDefault="00EC16E0" w:rsidP="00F10537">
            <w:r>
              <w:t>Création d’une nouvelle orientation avec la nouvelle résidence</w:t>
            </w:r>
          </w:p>
        </w:tc>
      </w:tr>
      <w:tr w:rsidR="00EC16E0" w14:paraId="71FB0E60" w14:textId="05023F52" w:rsidTr="00A1433F">
        <w:trPr>
          <w:trHeight w:val="842"/>
        </w:trPr>
        <w:tc>
          <w:tcPr>
            <w:tcW w:w="2686" w:type="dxa"/>
          </w:tcPr>
          <w:p w14:paraId="72160372" w14:textId="7D3013DA" w:rsidR="00EC16E0" w:rsidRDefault="00EC16E0" w:rsidP="00F10537">
            <w:r>
              <w:t xml:space="preserve">Transfert </w:t>
            </w:r>
            <w:proofErr w:type="spellStart"/>
            <w:r>
              <w:t>etab</w:t>
            </w:r>
            <w:proofErr w:type="spellEnd"/>
            <w:r>
              <w:t xml:space="preserve"> santé</w:t>
            </w:r>
          </w:p>
        </w:tc>
        <w:tc>
          <w:tcPr>
            <w:tcW w:w="2396" w:type="dxa"/>
          </w:tcPr>
          <w:p w14:paraId="518F196F" w14:textId="4481D962" w:rsidR="00EC16E0" w:rsidRDefault="00EC16E0" w:rsidP="00F10537">
            <w:proofErr w:type="gramStart"/>
            <w:r>
              <w:t>sortie</w:t>
            </w:r>
            <w:proofErr w:type="gramEnd"/>
          </w:p>
        </w:tc>
        <w:tc>
          <w:tcPr>
            <w:tcW w:w="2395" w:type="dxa"/>
          </w:tcPr>
          <w:p w14:paraId="79CF9C40" w14:textId="2884BC64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4243EFC6" w14:textId="77777777" w:rsidR="00EC16E0" w:rsidRDefault="00EC16E0" w:rsidP="00F10537"/>
        </w:tc>
      </w:tr>
      <w:tr w:rsidR="00EC16E0" w14:paraId="36CD931C" w14:textId="4352679B" w:rsidTr="00A1433F">
        <w:trPr>
          <w:trHeight w:val="850"/>
        </w:trPr>
        <w:tc>
          <w:tcPr>
            <w:tcW w:w="2686" w:type="dxa"/>
          </w:tcPr>
          <w:p w14:paraId="7D700DA2" w14:textId="2EDCB8BE" w:rsidR="00EC16E0" w:rsidRDefault="00EC16E0" w:rsidP="00F10537">
            <w:r>
              <w:t xml:space="preserve">Concurrence </w:t>
            </w:r>
          </w:p>
        </w:tc>
        <w:tc>
          <w:tcPr>
            <w:tcW w:w="2396" w:type="dxa"/>
          </w:tcPr>
          <w:p w14:paraId="4EC7F351" w14:textId="447D676F" w:rsidR="00EC16E0" w:rsidRDefault="00EC16E0" w:rsidP="00F10537">
            <w:proofErr w:type="gramStart"/>
            <w:r>
              <w:t>sortie</w:t>
            </w:r>
            <w:proofErr w:type="gramEnd"/>
          </w:p>
        </w:tc>
        <w:tc>
          <w:tcPr>
            <w:tcW w:w="2395" w:type="dxa"/>
          </w:tcPr>
          <w:p w14:paraId="67CE40D1" w14:textId="073C23D2" w:rsidR="00EC16E0" w:rsidRDefault="00EC16E0" w:rsidP="00F10537">
            <w:r>
              <w:t>Sortie d’une autre résidence</w:t>
            </w:r>
          </w:p>
        </w:tc>
        <w:tc>
          <w:tcPr>
            <w:tcW w:w="2395" w:type="dxa"/>
          </w:tcPr>
          <w:p w14:paraId="4B5D75A2" w14:textId="77777777" w:rsidR="00EC16E0" w:rsidRDefault="00EC16E0" w:rsidP="00F10537"/>
        </w:tc>
      </w:tr>
    </w:tbl>
    <w:p w14:paraId="167137A3" w14:textId="77777777" w:rsidR="009B2A55" w:rsidRDefault="009B2A55" w:rsidP="00F10537"/>
    <w:p w14:paraId="5B3E937B" w14:textId="085CBCFB" w:rsidR="00500C7A" w:rsidRDefault="00500C7A" w:rsidP="00006894">
      <w:pPr>
        <w:pStyle w:val="Titre1"/>
        <w:rPr>
          <w:ins w:id="743" w:author="MORSCH Daniela" w:date="2022-02-02T17:44:00Z"/>
        </w:rPr>
      </w:pPr>
      <w:bookmarkStart w:id="744" w:name="_Toc94718506"/>
      <w:commentRangeStart w:id="745"/>
      <w:r>
        <w:t xml:space="preserve">Gestion des </w:t>
      </w:r>
      <w:r w:rsidR="00F41F7D">
        <w:t>validations des rdv</w:t>
      </w:r>
      <w:commentRangeEnd w:id="745"/>
      <w:r w:rsidR="002D555D">
        <w:rPr>
          <w:rStyle w:val="Marquedecommentaire"/>
          <w:rFonts w:asciiTheme="minorHAnsi" w:eastAsiaTheme="minorHAnsi" w:hAnsiTheme="minorHAnsi" w:cstheme="minorBidi"/>
          <w:b w:val="0"/>
          <w:bCs w:val="0"/>
          <w:color w:val="auto"/>
        </w:rPr>
        <w:commentReference w:id="745"/>
      </w:r>
      <w:bookmarkEnd w:id="744"/>
    </w:p>
    <w:p w14:paraId="0EAA0A1C" w14:textId="77777777" w:rsidR="00B761F3" w:rsidRDefault="00B761F3" w:rsidP="00B761F3">
      <w:pPr>
        <w:rPr>
          <w:ins w:id="746" w:author="MORSCH Daniela" w:date="2022-02-02T17:44:00Z"/>
        </w:rPr>
      </w:pPr>
    </w:p>
    <w:p w14:paraId="72C68D67" w14:textId="612DA322" w:rsidR="00E31055" w:rsidRPr="00366805" w:rsidRDefault="00E31055" w:rsidP="00E31055">
      <w:pPr>
        <w:rPr>
          <w:ins w:id="747" w:author="MORSCH Daniela" w:date="2022-02-02T17:45:00Z"/>
        </w:rPr>
      </w:pPr>
      <w:proofErr w:type="spellStart"/>
      <w:ins w:id="748" w:author="MORSCH Daniela" w:date="2022-02-02T17:45:00Z">
        <w:r w:rsidRPr="00F7509D">
          <w:t>Rg</w:t>
        </w:r>
        <w:proofErr w:type="spellEnd"/>
        <w:r w:rsidRPr="00F7509D">
          <w:t xml:space="preserve"> typée « </w:t>
        </w:r>
        <w:r>
          <w:t>LAC</w:t>
        </w:r>
        <w:r w:rsidRPr="00F7509D">
          <w:t xml:space="preserve"> » -&gt; correspond </w:t>
        </w:r>
        <w:r>
          <w:t xml:space="preserve">RG sur les listes des actions commerciales </w:t>
        </w:r>
      </w:ins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749" w:author="ROBERT Cindy" w:date="2022-02-03T15:59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62"/>
        <w:gridCol w:w="2226"/>
        <w:gridCol w:w="932"/>
        <w:gridCol w:w="2947"/>
        <w:gridCol w:w="2295"/>
        <w:tblGridChange w:id="750">
          <w:tblGrid>
            <w:gridCol w:w="662"/>
            <w:gridCol w:w="41"/>
            <w:gridCol w:w="2185"/>
            <w:gridCol w:w="903"/>
            <w:gridCol w:w="29"/>
            <w:gridCol w:w="903"/>
            <w:gridCol w:w="2044"/>
            <w:gridCol w:w="2295"/>
            <w:gridCol w:w="4339"/>
          </w:tblGrid>
        </w:tblGridChange>
      </w:tblGrid>
      <w:tr w:rsidR="00887545" w14:paraId="5C28F4A1" w14:textId="7391E960" w:rsidTr="00887545">
        <w:trPr>
          <w:tblHeader/>
          <w:trPrChange w:id="751" w:author="ROBERT Cindy" w:date="2022-02-03T15:59:00Z">
            <w:trPr>
              <w:tblHeader/>
            </w:trPr>
          </w:trPrChange>
        </w:trPr>
        <w:tc>
          <w:tcPr>
            <w:tcW w:w="662" w:type="dxa"/>
            <w:shd w:val="clear" w:color="auto" w:fill="FABF8F" w:themeFill="accent6" w:themeFillTint="99"/>
            <w:tcPrChange w:id="752" w:author="ROBERT Cindy" w:date="2022-02-03T15:59:00Z">
              <w:tcPr>
                <w:tcW w:w="704" w:type="dxa"/>
                <w:gridSpan w:val="2"/>
                <w:shd w:val="clear" w:color="auto" w:fill="FABF8F" w:themeFill="accent6" w:themeFillTint="99"/>
              </w:tcPr>
            </w:tcPrChange>
          </w:tcPr>
          <w:p w14:paraId="128E7EE9" w14:textId="77777777" w:rsidR="00887545" w:rsidRDefault="00887545" w:rsidP="00280B47">
            <w:r>
              <w:t>RG</w:t>
            </w:r>
          </w:p>
        </w:tc>
        <w:tc>
          <w:tcPr>
            <w:tcW w:w="2226" w:type="dxa"/>
            <w:shd w:val="clear" w:color="auto" w:fill="FABF8F" w:themeFill="accent6" w:themeFillTint="99"/>
            <w:tcPrChange w:id="753" w:author="ROBERT Cindy" w:date="2022-02-03T15:59:00Z">
              <w:tcPr>
                <w:tcW w:w="3119" w:type="dxa"/>
                <w:gridSpan w:val="2"/>
                <w:shd w:val="clear" w:color="auto" w:fill="FABF8F" w:themeFill="accent6" w:themeFillTint="99"/>
              </w:tcPr>
            </w:tcPrChange>
          </w:tcPr>
          <w:p w14:paraId="7FA762D8" w14:textId="77777777" w:rsidR="00887545" w:rsidRDefault="00887545" w:rsidP="00280B47">
            <w:r>
              <w:t>Description</w:t>
            </w:r>
          </w:p>
        </w:tc>
        <w:tc>
          <w:tcPr>
            <w:tcW w:w="932" w:type="dxa"/>
            <w:shd w:val="clear" w:color="auto" w:fill="FABF8F" w:themeFill="accent6" w:themeFillTint="99"/>
            <w:tcPrChange w:id="754" w:author="ROBERT Cindy" w:date="2022-02-03T15:59:00Z">
              <w:tcPr>
                <w:tcW w:w="850" w:type="dxa"/>
                <w:gridSpan w:val="2"/>
                <w:shd w:val="clear" w:color="auto" w:fill="FABF8F" w:themeFill="accent6" w:themeFillTint="99"/>
              </w:tcPr>
            </w:tcPrChange>
          </w:tcPr>
          <w:p w14:paraId="5387ED22" w14:textId="77777777" w:rsidR="00887545" w:rsidRDefault="00887545" w:rsidP="00280B47">
            <w:r>
              <w:t>Champs</w:t>
            </w:r>
          </w:p>
        </w:tc>
        <w:tc>
          <w:tcPr>
            <w:tcW w:w="2947" w:type="dxa"/>
            <w:shd w:val="clear" w:color="auto" w:fill="FABF8F" w:themeFill="accent6" w:themeFillTint="99"/>
            <w:tcPrChange w:id="755" w:author="ROBERT Cindy" w:date="2022-02-03T15:59:00Z">
              <w:tcPr>
                <w:tcW w:w="4389" w:type="dxa"/>
                <w:gridSpan w:val="2"/>
                <w:shd w:val="clear" w:color="auto" w:fill="FABF8F" w:themeFill="accent6" w:themeFillTint="99"/>
              </w:tcPr>
            </w:tcPrChange>
          </w:tcPr>
          <w:p w14:paraId="20A10426" w14:textId="77777777" w:rsidR="00887545" w:rsidRDefault="00887545" w:rsidP="00280B47">
            <w:r>
              <w:t>Règles</w:t>
            </w:r>
          </w:p>
        </w:tc>
        <w:tc>
          <w:tcPr>
            <w:tcW w:w="2295" w:type="dxa"/>
            <w:shd w:val="clear" w:color="auto" w:fill="FABF8F" w:themeFill="accent6" w:themeFillTint="99"/>
            <w:tcPrChange w:id="756" w:author="ROBERT Cindy" w:date="2022-02-03T15:59:00Z">
              <w:tcPr>
                <w:tcW w:w="4339" w:type="dxa"/>
                <w:shd w:val="clear" w:color="auto" w:fill="FABF8F" w:themeFill="accent6" w:themeFillTint="99"/>
              </w:tcPr>
            </w:tcPrChange>
          </w:tcPr>
          <w:p w14:paraId="3FB2FCBA" w14:textId="178476A7" w:rsidR="00887545" w:rsidRDefault="00887545" w:rsidP="00280B47">
            <w:pPr>
              <w:rPr>
                <w:ins w:id="757" w:author="ROBERT Cindy" w:date="2022-02-03T15:59:00Z"/>
              </w:rPr>
            </w:pPr>
            <w:ins w:id="758" w:author="ROBERT Cindy" w:date="2022-02-03T15:59:00Z">
              <w:r>
                <w:t>US</w:t>
              </w:r>
            </w:ins>
          </w:p>
        </w:tc>
      </w:tr>
      <w:tr w:rsidR="00887545" w14:paraId="5F7B6183" w14:textId="0EF1C238" w:rsidTr="001A501B">
        <w:tc>
          <w:tcPr>
            <w:tcW w:w="662" w:type="dxa"/>
          </w:tcPr>
          <w:p w14:paraId="2A3DA1A0" w14:textId="2874B0A5" w:rsidR="00887545" w:rsidRDefault="00887545" w:rsidP="00280B47">
            <w:ins w:id="759" w:author="MORSCH Daniela" w:date="2022-02-02T17:47:00Z">
              <w:r>
                <w:t>LAC-</w:t>
              </w:r>
            </w:ins>
            <w:r w:rsidR="00334E56">
              <w:t>00</w:t>
            </w:r>
            <w:ins w:id="760" w:author="MORSCH Daniela" w:date="2022-02-02T17:47:00Z">
              <w:r>
                <w:t>1</w:t>
              </w:r>
            </w:ins>
          </w:p>
        </w:tc>
        <w:tc>
          <w:tcPr>
            <w:tcW w:w="2226" w:type="dxa"/>
          </w:tcPr>
          <w:p w14:paraId="196E4880" w14:textId="7B63A2EE" w:rsidR="00887545" w:rsidRDefault="00887545" w:rsidP="00280B47">
            <w:r>
              <w:t>Les contacts en validation des RDV</w:t>
            </w:r>
          </w:p>
        </w:tc>
        <w:tc>
          <w:tcPr>
            <w:tcW w:w="932" w:type="dxa"/>
          </w:tcPr>
          <w:p w14:paraId="36E01404" w14:textId="09944B48" w:rsidR="00887545" w:rsidRDefault="00887545" w:rsidP="00291896"/>
        </w:tc>
        <w:tc>
          <w:tcPr>
            <w:tcW w:w="2947" w:type="dxa"/>
          </w:tcPr>
          <w:p w14:paraId="4D6CBC29" w14:textId="7022FE2C" w:rsidR="00887545" w:rsidRPr="00DD2164" w:rsidRDefault="00887545" w:rsidP="00280B47">
            <w:r>
              <w:t>Lorsqu’un contact a une visite de prévue ou une visite de réalisée ou annulée, il doit s’afficher dans les contacts en validations des rdv</w:t>
            </w:r>
          </w:p>
        </w:tc>
        <w:tc>
          <w:tcPr>
            <w:tcW w:w="2295" w:type="dxa"/>
          </w:tcPr>
          <w:p w14:paraId="6BB4A6B9" w14:textId="77777777" w:rsidR="00887545" w:rsidRDefault="00887545" w:rsidP="00280B47">
            <w:pPr>
              <w:rPr>
                <w:ins w:id="761" w:author="ROBERT Cindy" w:date="2022-02-03T15:59:00Z"/>
              </w:rPr>
            </w:pPr>
          </w:p>
        </w:tc>
      </w:tr>
      <w:tr w:rsidR="00887545" w14:paraId="0D4CCACA" w14:textId="22E46D25" w:rsidTr="001A501B">
        <w:tc>
          <w:tcPr>
            <w:tcW w:w="662" w:type="dxa"/>
          </w:tcPr>
          <w:p w14:paraId="11AB3878" w14:textId="447C497A" w:rsidR="00887545" w:rsidRDefault="00887545" w:rsidP="00280B47">
            <w:ins w:id="762" w:author="MORSCH Daniela" w:date="2022-02-02T17:47:00Z">
              <w:r>
                <w:t>LAC-</w:t>
              </w:r>
            </w:ins>
            <w:r w:rsidR="00334E56">
              <w:t>00</w:t>
            </w:r>
            <w:ins w:id="763" w:author="MORSCH Daniela" w:date="2022-02-02T17:47:00Z">
              <w:r>
                <w:t>2</w:t>
              </w:r>
            </w:ins>
          </w:p>
        </w:tc>
        <w:tc>
          <w:tcPr>
            <w:tcW w:w="2226" w:type="dxa"/>
          </w:tcPr>
          <w:p w14:paraId="70A20B7D" w14:textId="4FF2331B" w:rsidR="00887545" w:rsidRDefault="00887545" w:rsidP="00280B47">
            <w:r>
              <w:t>Rdv à valider</w:t>
            </w:r>
          </w:p>
        </w:tc>
        <w:tc>
          <w:tcPr>
            <w:tcW w:w="932" w:type="dxa"/>
          </w:tcPr>
          <w:p w14:paraId="139FA795" w14:textId="77777777" w:rsidR="00887545" w:rsidRDefault="00887545" w:rsidP="00291896"/>
        </w:tc>
        <w:tc>
          <w:tcPr>
            <w:tcW w:w="2947" w:type="dxa"/>
          </w:tcPr>
          <w:p w14:paraId="0A3EDB0B" w14:textId="77777777" w:rsidR="00887545" w:rsidRDefault="00887545" w:rsidP="00280B47">
            <w:r>
              <w:t>Lorsqu’un contact a une visite de prévue, alors son statut dans la liste des « validation des RDV » est « à valider ».</w:t>
            </w:r>
          </w:p>
          <w:p w14:paraId="42D8E9B0" w14:textId="0710ADE0" w:rsidR="00887545" w:rsidRDefault="00887545" w:rsidP="00280B47">
            <w:r>
              <w:t>Les boutons action : « annulation de la visite et clôture du contact » et « annulation de la visite et maintien du contact » ou « validation de la visite » sont affichés sur cette liste.</w:t>
            </w:r>
          </w:p>
          <w:p w14:paraId="6EECCBA1" w14:textId="0A3C9176" w:rsidR="00887545" w:rsidRDefault="00887545" w:rsidP="00280B47">
            <w:r>
              <w:t>Pour les autres listes : contacts actifs, nouveaux contacts, actions du jour, actions en retard, actions à venir et contacts prioritaires, seule l’action « admission » est possible.</w:t>
            </w:r>
          </w:p>
        </w:tc>
        <w:tc>
          <w:tcPr>
            <w:tcW w:w="2295" w:type="dxa"/>
          </w:tcPr>
          <w:p w14:paraId="303BFAFC" w14:textId="77777777" w:rsidR="00887545" w:rsidRDefault="00887545" w:rsidP="00280B47"/>
        </w:tc>
      </w:tr>
      <w:tr w:rsidR="00887545" w14:paraId="11481D6C" w14:textId="0A3BAA17" w:rsidTr="001A501B">
        <w:tc>
          <w:tcPr>
            <w:tcW w:w="662" w:type="dxa"/>
          </w:tcPr>
          <w:p w14:paraId="529F119E" w14:textId="118151BC" w:rsidR="00887545" w:rsidRDefault="00887545" w:rsidP="00280B47">
            <w:ins w:id="764" w:author="MORSCH Daniela" w:date="2022-02-02T17:48:00Z">
              <w:r>
                <w:t>LAC-</w:t>
              </w:r>
            </w:ins>
            <w:r w:rsidR="00334E56">
              <w:t>00</w:t>
            </w:r>
            <w:ins w:id="765" w:author="MORSCH Daniela" w:date="2022-02-02T17:48:00Z">
              <w:r>
                <w:t>3</w:t>
              </w:r>
            </w:ins>
          </w:p>
        </w:tc>
        <w:tc>
          <w:tcPr>
            <w:tcW w:w="2226" w:type="dxa"/>
          </w:tcPr>
          <w:p w14:paraId="3B73AA1F" w14:textId="013DC25F" w:rsidR="00887545" w:rsidRDefault="00887545" w:rsidP="00280B47">
            <w:r>
              <w:t>RDV effectué</w:t>
            </w:r>
          </w:p>
        </w:tc>
        <w:tc>
          <w:tcPr>
            <w:tcW w:w="932" w:type="dxa"/>
          </w:tcPr>
          <w:p w14:paraId="5F524B4A" w14:textId="77777777" w:rsidR="00887545" w:rsidRDefault="00887545" w:rsidP="00291896"/>
        </w:tc>
        <w:tc>
          <w:tcPr>
            <w:tcW w:w="2947" w:type="dxa"/>
          </w:tcPr>
          <w:p w14:paraId="731F4287" w14:textId="52D60898" w:rsidR="00887545" w:rsidRDefault="00887545" w:rsidP="00280B47">
            <w:r>
              <w:t>Lorsqu’un contact a une visite qui a été effectué</w:t>
            </w:r>
            <w:ins w:id="766" w:author="MORSCH Daniela" w:date="2022-01-31T18:37:00Z">
              <w:r>
                <w:t>e</w:t>
              </w:r>
            </w:ins>
            <w:r>
              <w:t xml:space="preserve"> alors son statut est « effectué »</w:t>
            </w:r>
          </w:p>
        </w:tc>
        <w:tc>
          <w:tcPr>
            <w:tcW w:w="2295" w:type="dxa"/>
          </w:tcPr>
          <w:p w14:paraId="2DF8DB3F" w14:textId="77777777" w:rsidR="00887545" w:rsidRDefault="00887545" w:rsidP="00280B47">
            <w:pPr>
              <w:rPr>
                <w:ins w:id="767" w:author="ROBERT Cindy" w:date="2022-02-03T15:59:00Z"/>
              </w:rPr>
            </w:pPr>
          </w:p>
        </w:tc>
      </w:tr>
      <w:tr w:rsidR="00887545" w14:paraId="1EDBEBDB" w14:textId="17A288B3" w:rsidTr="00887545">
        <w:tc>
          <w:tcPr>
            <w:tcW w:w="662" w:type="dxa"/>
            <w:tcPrChange w:id="768" w:author="ROBERT Cindy" w:date="2022-02-03T15:59:00Z">
              <w:tcPr>
                <w:tcW w:w="704" w:type="dxa"/>
                <w:gridSpan w:val="2"/>
              </w:tcPr>
            </w:tcPrChange>
          </w:tcPr>
          <w:p w14:paraId="33988FA9" w14:textId="32DA3DED" w:rsidR="00887545" w:rsidRDefault="00887545" w:rsidP="00280B47">
            <w:ins w:id="769" w:author="MORSCH Daniela" w:date="2022-02-02T17:48:00Z">
              <w:r>
                <w:t>LAC-</w:t>
              </w:r>
            </w:ins>
            <w:r w:rsidR="00334E56">
              <w:t>00</w:t>
            </w:r>
            <w:ins w:id="770" w:author="MORSCH Daniela" w:date="2022-02-02T17:48:00Z">
              <w:r>
                <w:t>4</w:t>
              </w:r>
            </w:ins>
          </w:p>
        </w:tc>
        <w:tc>
          <w:tcPr>
            <w:tcW w:w="2226" w:type="dxa"/>
            <w:tcPrChange w:id="771" w:author="ROBERT Cindy" w:date="2022-02-03T15:59:00Z">
              <w:tcPr>
                <w:tcW w:w="3119" w:type="dxa"/>
                <w:gridSpan w:val="2"/>
              </w:tcPr>
            </w:tcPrChange>
          </w:tcPr>
          <w:p w14:paraId="7ECC25C6" w14:textId="3F3E7B39" w:rsidR="00887545" w:rsidRDefault="00887545" w:rsidP="00280B47">
            <w:r>
              <w:t>RDV annulé</w:t>
            </w:r>
          </w:p>
        </w:tc>
        <w:tc>
          <w:tcPr>
            <w:tcW w:w="932" w:type="dxa"/>
            <w:tcPrChange w:id="772" w:author="ROBERT Cindy" w:date="2022-02-03T15:59:00Z">
              <w:tcPr>
                <w:tcW w:w="850" w:type="dxa"/>
                <w:gridSpan w:val="2"/>
              </w:tcPr>
            </w:tcPrChange>
          </w:tcPr>
          <w:p w14:paraId="78D225E5" w14:textId="77777777" w:rsidR="00887545" w:rsidRDefault="00887545" w:rsidP="00291896"/>
        </w:tc>
        <w:tc>
          <w:tcPr>
            <w:tcW w:w="2947" w:type="dxa"/>
            <w:tcPrChange w:id="773" w:author="ROBERT Cindy" w:date="2022-02-03T15:59:00Z">
              <w:tcPr>
                <w:tcW w:w="4389" w:type="dxa"/>
                <w:gridSpan w:val="2"/>
              </w:tcPr>
            </w:tcPrChange>
          </w:tcPr>
          <w:p w14:paraId="3104C3E5" w14:textId="07A85A57" w:rsidR="00887545" w:rsidRDefault="00887545" w:rsidP="00280B47">
            <w:r>
              <w:t>Lorsqu’un contact a annulé une visite alors son statut est « annulé »</w:t>
            </w:r>
          </w:p>
        </w:tc>
        <w:tc>
          <w:tcPr>
            <w:tcW w:w="2295" w:type="dxa"/>
            <w:tcPrChange w:id="774" w:author="ROBERT Cindy" w:date="2022-02-03T15:59:00Z">
              <w:tcPr>
                <w:tcW w:w="4339" w:type="dxa"/>
              </w:tcPr>
            </w:tcPrChange>
          </w:tcPr>
          <w:p w14:paraId="5162F09A" w14:textId="77777777" w:rsidR="00887545" w:rsidRDefault="00887545" w:rsidP="00280B47">
            <w:pPr>
              <w:rPr>
                <w:ins w:id="775" w:author="ROBERT Cindy" w:date="2022-02-03T15:59:00Z"/>
              </w:rPr>
            </w:pPr>
          </w:p>
        </w:tc>
      </w:tr>
      <w:tr w:rsidR="00887545" w14:paraId="6D6D1907" w14:textId="341C71CC" w:rsidTr="001A501B">
        <w:tc>
          <w:tcPr>
            <w:tcW w:w="662" w:type="dxa"/>
          </w:tcPr>
          <w:p w14:paraId="45FB5907" w14:textId="38F376DC" w:rsidR="00887545" w:rsidRDefault="00887545" w:rsidP="00280B47">
            <w:ins w:id="776" w:author="MORSCH Daniela" w:date="2022-02-02T17:48:00Z">
              <w:r>
                <w:lastRenderedPageBreak/>
                <w:t>LAC-</w:t>
              </w:r>
            </w:ins>
            <w:r w:rsidR="00334E56">
              <w:t>00</w:t>
            </w:r>
            <w:ins w:id="777" w:author="MORSCH Daniela" w:date="2022-02-02T17:48:00Z">
              <w:r>
                <w:t>5</w:t>
              </w:r>
            </w:ins>
          </w:p>
        </w:tc>
        <w:tc>
          <w:tcPr>
            <w:tcW w:w="2226" w:type="dxa"/>
          </w:tcPr>
          <w:p w14:paraId="56934ECA" w14:textId="057C4642" w:rsidR="00887545" w:rsidRDefault="00887545" w:rsidP="00280B47">
            <w:r>
              <w:t>Annulation d’une visite / Le motif d’annulation</w:t>
            </w:r>
          </w:p>
        </w:tc>
        <w:tc>
          <w:tcPr>
            <w:tcW w:w="932" w:type="dxa"/>
          </w:tcPr>
          <w:p w14:paraId="6C426EC7" w14:textId="77777777" w:rsidR="00887545" w:rsidRDefault="00887545" w:rsidP="00291896"/>
        </w:tc>
        <w:tc>
          <w:tcPr>
            <w:tcW w:w="2947" w:type="dxa"/>
          </w:tcPr>
          <w:p w14:paraId="2BF8E644" w14:textId="61208178" w:rsidR="00887545" w:rsidRDefault="00887545" w:rsidP="00280B47">
            <w:r>
              <w:t xml:space="preserve">L’annulation de la visite doit identifier l’origine de cette annulation : « à l’initiative de la famille » ou « impossibilité de la résidence ». </w:t>
            </w:r>
          </w:p>
          <w:p w14:paraId="784989EC" w14:textId="25EB2964" w:rsidR="00887545" w:rsidRDefault="00887545" w:rsidP="00280B47">
            <w:r>
              <w:t>Lorsqu’une visite est annulée, le choix de l’origine se retrouve en tant que motif choisi lors de l’annulation et s’affiche dans la colonne « motif » et dans le mémo de l’action</w:t>
            </w:r>
          </w:p>
          <w:p w14:paraId="192508F5" w14:textId="77777777" w:rsidR="00887545" w:rsidRDefault="00887545" w:rsidP="00280B47"/>
          <w:p w14:paraId="4BA0A880" w14:textId="07C85C1A" w:rsidR="00887545" w:rsidRDefault="00887545" w:rsidP="00280B47">
            <w:proofErr w:type="spellStart"/>
            <w:r>
              <w:t>Lorqu’une</w:t>
            </w:r>
            <w:proofErr w:type="spellEnd"/>
            <w:r>
              <w:t xml:space="preserve"> visite est annulée, cela modifie en automatique l’action « Visite » qui devient « Annulation de visite » au niveau de la fiche CRM</w:t>
            </w:r>
          </w:p>
        </w:tc>
        <w:tc>
          <w:tcPr>
            <w:tcW w:w="2295" w:type="dxa"/>
          </w:tcPr>
          <w:p w14:paraId="42467B59" w14:textId="77777777" w:rsidR="00887545" w:rsidRDefault="00887545" w:rsidP="00280B47"/>
        </w:tc>
      </w:tr>
      <w:tr w:rsidR="00887545" w14:paraId="4DAC6887" w14:textId="2DDE76D6" w:rsidTr="001A501B">
        <w:tc>
          <w:tcPr>
            <w:tcW w:w="662" w:type="dxa"/>
          </w:tcPr>
          <w:p w14:paraId="118425E2" w14:textId="470F1E07" w:rsidR="00887545" w:rsidRDefault="00887545" w:rsidP="00280B47">
            <w:ins w:id="778" w:author="MORSCH Daniela" w:date="2022-02-02T17:48:00Z">
              <w:r>
                <w:t>LAC-</w:t>
              </w:r>
            </w:ins>
            <w:r w:rsidR="00334E56">
              <w:t>00</w:t>
            </w:r>
            <w:ins w:id="779" w:author="MORSCH Daniela" w:date="2022-02-02T17:48:00Z">
              <w:r>
                <w:t>6</w:t>
              </w:r>
            </w:ins>
          </w:p>
        </w:tc>
        <w:tc>
          <w:tcPr>
            <w:tcW w:w="2226" w:type="dxa"/>
          </w:tcPr>
          <w:p w14:paraId="15AE0E6B" w14:textId="7EAD6514" w:rsidR="00887545" w:rsidRDefault="00887545" w:rsidP="00280B47">
            <w:r>
              <w:t>Visite CAC en cours</w:t>
            </w:r>
          </w:p>
        </w:tc>
        <w:tc>
          <w:tcPr>
            <w:tcW w:w="932" w:type="dxa"/>
          </w:tcPr>
          <w:p w14:paraId="516BE501" w14:textId="77777777" w:rsidR="00887545" w:rsidRDefault="00887545" w:rsidP="00291896"/>
        </w:tc>
        <w:tc>
          <w:tcPr>
            <w:tcW w:w="2947" w:type="dxa"/>
          </w:tcPr>
          <w:p w14:paraId="4383A8DC" w14:textId="01CA0585" w:rsidR="00887545" w:rsidRDefault="00887545" w:rsidP="00280B47">
            <w:r>
              <w:t>Lorsque le prospect a une visite CAC de prévue alors, sur la fiche prospect, les boutons « refus », « estimé », « action commerciale » ne s’affichent plus</w:t>
            </w:r>
          </w:p>
          <w:p w14:paraId="084C994D" w14:textId="4255B64F" w:rsidR="00887545" w:rsidRDefault="00887545" w:rsidP="00280B47">
            <w:r>
              <w:t>Uniquement le bouton « admission » est visible.</w:t>
            </w:r>
          </w:p>
          <w:p w14:paraId="333D31CE" w14:textId="62313C3A" w:rsidR="00887545" w:rsidRDefault="00887545" w:rsidP="00280B47">
            <w:r>
              <w:t>Et sur l’action « Visite », les boutons action : « annulation de la visite et clôture du contact » et « annulation de la visite et maintien du contact » ou « validation de la visite » sont affichés et remplacent les autres boutons.</w:t>
            </w:r>
          </w:p>
        </w:tc>
        <w:tc>
          <w:tcPr>
            <w:tcW w:w="2295" w:type="dxa"/>
          </w:tcPr>
          <w:p w14:paraId="4A81BDE4" w14:textId="77777777" w:rsidR="00887545" w:rsidRDefault="00887545" w:rsidP="00280B47"/>
        </w:tc>
      </w:tr>
    </w:tbl>
    <w:p w14:paraId="68CA9923" w14:textId="77777777" w:rsidR="006434A3" w:rsidRDefault="006434A3" w:rsidP="006434A3"/>
    <w:p w14:paraId="10B828D5" w14:textId="5F3AAEC5" w:rsidR="00F41F7D" w:rsidRDefault="4647143D" w:rsidP="00406390">
      <w:pPr>
        <w:pStyle w:val="Titre1"/>
      </w:pPr>
      <w:bookmarkStart w:id="780" w:name="_Toc94718507"/>
      <w:r>
        <w:t>Gestion des nouveaux contacts</w:t>
      </w:r>
      <w:bookmarkEnd w:id="780"/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644"/>
        <w:gridCol w:w="2112"/>
        <w:gridCol w:w="1507"/>
        <w:gridCol w:w="2694"/>
        <w:gridCol w:w="2105"/>
      </w:tblGrid>
      <w:tr w:rsidR="00887545" w14:paraId="3D64E80A" w14:textId="3974D7EA" w:rsidTr="00584557">
        <w:tc>
          <w:tcPr>
            <w:tcW w:w="644" w:type="dxa"/>
            <w:shd w:val="clear" w:color="auto" w:fill="FABF8F" w:themeFill="accent6" w:themeFillTint="99"/>
          </w:tcPr>
          <w:p w14:paraId="45724653" w14:textId="77777777" w:rsidR="00887545" w:rsidRDefault="00887545" w:rsidP="00280B47">
            <w:r>
              <w:t>RG</w:t>
            </w:r>
          </w:p>
        </w:tc>
        <w:tc>
          <w:tcPr>
            <w:tcW w:w="2112" w:type="dxa"/>
            <w:shd w:val="clear" w:color="auto" w:fill="FABF8F" w:themeFill="accent6" w:themeFillTint="99"/>
          </w:tcPr>
          <w:p w14:paraId="4C00BF8F" w14:textId="77777777" w:rsidR="00887545" w:rsidRDefault="00887545" w:rsidP="00280B47">
            <w:r>
              <w:t>Description</w:t>
            </w:r>
          </w:p>
        </w:tc>
        <w:tc>
          <w:tcPr>
            <w:tcW w:w="1507" w:type="dxa"/>
            <w:shd w:val="clear" w:color="auto" w:fill="FABF8F" w:themeFill="accent6" w:themeFillTint="99"/>
          </w:tcPr>
          <w:p w14:paraId="53C1AFE2" w14:textId="77777777" w:rsidR="00887545" w:rsidRDefault="00887545" w:rsidP="00280B47">
            <w:r>
              <w:t>Champs</w:t>
            </w:r>
          </w:p>
        </w:tc>
        <w:tc>
          <w:tcPr>
            <w:tcW w:w="2694" w:type="dxa"/>
            <w:shd w:val="clear" w:color="auto" w:fill="FABF8F" w:themeFill="accent6" w:themeFillTint="99"/>
          </w:tcPr>
          <w:p w14:paraId="48855043" w14:textId="77777777" w:rsidR="00887545" w:rsidRDefault="00887545" w:rsidP="00280B47">
            <w:r>
              <w:t>Règles</w:t>
            </w:r>
          </w:p>
        </w:tc>
        <w:tc>
          <w:tcPr>
            <w:tcW w:w="2105" w:type="dxa"/>
            <w:shd w:val="clear" w:color="auto" w:fill="FABF8F" w:themeFill="accent6" w:themeFillTint="99"/>
          </w:tcPr>
          <w:p w14:paraId="528C0D30" w14:textId="200A8216" w:rsidR="00887545" w:rsidRDefault="00887545" w:rsidP="00280B47">
            <w:pPr>
              <w:rPr>
                <w:ins w:id="781" w:author="ROBERT Cindy" w:date="2022-02-03T15:59:00Z"/>
              </w:rPr>
            </w:pPr>
            <w:ins w:id="782" w:author="ROBERT Cindy" w:date="2022-02-03T15:59:00Z">
              <w:r>
                <w:t>US</w:t>
              </w:r>
            </w:ins>
          </w:p>
        </w:tc>
      </w:tr>
      <w:tr w:rsidR="00887545" w14:paraId="2BB174C0" w14:textId="188C94B6" w:rsidTr="00584557">
        <w:tc>
          <w:tcPr>
            <w:tcW w:w="644" w:type="dxa"/>
          </w:tcPr>
          <w:p w14:paraId="6326AF55" w14:textId="57BD8157" w:rsidR="00887545" w:rsidRDefault="00887545" w:rsidP="00280B47">
            <w:ins w:id="783" w:author="MORSCH Daniela" w:date="2022-02-02T17:48:00Z">
              <w:r>
                <w:t>LAC-</w:t>
              </w:r>
            </w:ins>
            <w:r w:rsidR="00334E56">
              <w:t>00</w:t>
            </w:r>
            <w:ins w:id="784" w:author="MORSCH Daniela" w:date="2022-02-02T17:48:00Z">
              <w:r>
                <w:t>7</w:t>
              </w:r>
            </w:ins>
          </w:p>
        </w:tc>
        <w:tc>
          <w:tcPr>
            <w:tcW w:w="2112" w:type="dxa"/>
          </w:tcPr>
          <w:p w14:paraId="5E2138B4" w14:textId="10E5E514" w:rsidR="00887545" w:rsidRDefault="00887545" w:rsidP="00280B47">
            <w:r>
              <w:t>Nouveaux contacts</w:t>
            </w:r>
          </w:p>
        </w:tc>
        <w:tc>
          <w:tcPr>
            <w:tcW w:w="1507" w:type="dxa"/>
          </w:tcPr>
          <w:p w14:paraId="3B892FA7" w14:textId="77777777" w:rsidR="00887545" w:rsidRDefault="00887545" w:rsidP="00280B47">
            <w:pPr>
              <w:pStyle w:val="Paragraphedeliste"/>
            </w:pPr>
          </w:p>
        </w:tc>
        <w:tc>
          <w:tcPr>
            <w:tcW w:w="2694" w:type="dxa"/>
          </w:tcPr>
          <w:p w14:paraId="18F5E07A" w14:textId="15C91D7C" w:rsidR="00887545" w:rsidRPr="00DD2164" w:rsidRDefault="00887545" w:rsidP="00280B47">
            <w:commentRangeStart w:id="785"/>
            <w:r>
              <w:t>Lorsqu’un contact n’a aucune action en cours, passé ou futur alors il se trouve dans la partie « nouveau contact »</w:t>
            </w:r>
            <w:commentRangeEnd w:id="785"/>
            <w:r>
              <w:rPr>
                <w:rStyle w:val="Marquedecommentaire"/>
              </w:rPr>
              <w:commentReference w:id="785"/>
            </w:r>
          </w:p>
        </w:tc>
        <w:tc>
          <w:tcPr>
            <w:tcW w:w="2105" w:type="dxa"/>
          </w:tcPr>
          <w:p w14:paraId="6431D605" w14:textId="77777777" w:rsidR="00887545" w:rsidRDefault="00887545" w:rsidP="00280B47"/>
        </w:tc>
      </w:tr>
    </w:tbl>
    <w:p w14:paraId="694FA849" w14:textId="39D7BB87" w:rsidR="00447395" w:rsidRDefault="00447395" w:rsidP="00447395"/>
    <w:p w14:paraId="42B8DC12" w14:textId="2B7D4C8D" w:rsidR="000C6D2A" w:rsidRDefault="000C6D2A" w:rsidP="00447395">
      <w:r>
        <w:t>A voir plus tard à compléter avec les règles de gestion sur ces listes :</w:t>
      </w:r>
    </w:p>
    <w:p w14:paraId="3557B47A" w14:textId="77777777" w:rsidR="006D5D68" w:rsidRDefault="006D5D68" w:rsidP="006D5D68">
      <w:pPr>
        <w:pStyle w:val="Paragraphedeliste"/>
        <w:numPr>
          <w:ilvl w:val="0"/>
          <w:numId w:val="47"/>
        </w:numPr>
      </w:pPr>
      <w:r>
        <w:t>Les contacts actifs</w:t>
      </w:r>
    </w:p>
    <w:p w14:paraId="585D5CED" w14:textId="77777777" w:rsidR="006D5D68" w:rsidRDefault="006D5D68" w:rsidP="006D5D68">
      <w:pPr>
        <w:pStyle w:val="Paragraphedeliste"/>
        <w:numPr>
          <w:ilvl w:val="0"/>
          <w:numId w:val="47"/>
        </w:numPr>
      </w:pPr>
      <w:r>
        <w:t>Les nouveaux contacts</w:t>
      </w:r>
    </w:p>
    <w:p w14:paraId="5DD35E2B" w14:textId="77777777" w:rsidR="006D5D68" w:rsidRDefault="006D5D68" w:rsidP="006D5D68">
      <w:pPr>
        <w:pStyle w:val="Paragraphedeliste"/>
        <w:numPr>
          <w:ilvl w:val="0"/>
          <w:numId w:val="47"/>
        </w:numPr>
      </w:pPr>
      <w:r>
        <w:t>Les actions du jour</w:t>
      </w:r>
    </w:p>
    <w:p w14:paraId="6BD68F30" w14:textId="77777777" w:rsidR="006D5D68" w:rsidRDefault="006D5D68" w:rsidP="006D5D68">
      <w:pPr>
        <w:pStyle w:val="Paragraphedeliste"/>
        <w:numPr>
          <w:ilvl w:val="0"/>
          <w:numId w:val="47"/>
        </w:numPr>
      </w:pPr>
      <w:r>
        <w:lastRenderedPageBreak/>
        <w:t>Les actions en retard</w:t>
      </w:r>
    </w:p>
    <w:p w14:paraId="190EDF2B" w14:textId="77777777" w:rsidR="006D5D68" w:rsidRDefault="006D5D68" w:rsidP="006D5D68">
      <w:pPr>
        <w:pStyle w:val="Paragraphedeliste"/>
        <w:numPr>
          <w:ilvl w:val="0"/>
          <w:numId w:val="47"/>
        </w:numPr>
      </w:pPr>
      <w:r>
        <w:t>Les actions à venir</w:t>
      </w:r>
    </w:p>
    <w:p w14:paraId="561D6009" w14:textId="77777777" w:rsidR="006D5D68" w:rsidRDefault="006D5D68" w:rsidP="006D5D68">
      <w:pPr>
        <w:pStyle w:val="Paragraphedeliste"/>
        <w:numPr>
          <w:ilvl w:val="0"/>
          <w:numId w:val="47"/>
        </w:numPr>
      </w:pPr>
      <w:r>
        <w:t>Les contacts prioritaires</w:t>
      </w:r>
    </w:p>
    <w:p w14:paraId="57D64425" w14:textId="4FEDB920" w:rsidR="000C6D2A" w:rsidRDefault="006D5D68" w:rsidP="006D5D68">
      <w:pPr>
        <w:pStyle w:val="Paragraphedeliste"/>
        <w:numPr>
          <w:ilvl w:val="0"/>
          <w:numId w:val="47"/>
        </w:numPr>
      </w:pPr>
      <w:r>
        <w:t>Les contacts clos</w:t>
      </w:r>
    </w:p>
    <w:p w14:paraId="20B4443A" w14:textId="77777777" w:rsidR="003E7100" w:rsidRDefault="003E7100" w:rsidP="006D5D68">
      <w:r>
        <w:t xml:space="preserve">A savoir : </w:t>
      </w:r>
    </w:p>
    <w:p w14:paraId="5C20B7CB" w14:textId="0FDCB263" w:rsidR="006D5D68" w:rsidRDefault="003E7100" w:rsidP="003E7100">
      <w:pPr>
        <w:pStyle w:val="Paragraphedeliste"/>
        <w:numPr>
          <w:ilvl w:val="0"/>
          <w:numId w:val="48"/>
        </w:numPr>
      </w:pPr>
      <w:proofErr w:type="gramStart"/>
      <w:r>
        <w:t>quels</w:t>
      </w:r>
      <w:proofErr w:type="gramEnd"/>
      <w:r>
        <w:t xml:space="preserve"> sont les filtres appliqués pour obtenir ces résultats</w:t>
      </w:r>
    </w:p>
    <w:p w14:paraId="693573FD" w14:textId="1F0F3A59" w:rsidR="003E7100" w:rsidRDefault="00A9205F" w:rsidP="003E7100">
      <w:pPr>
        <w:pStyle w:val="Paragraphedeliste"/>
        <w:numPr>
          <w:ilvl w:val="0"/>
          <w:numId w:val="48"/>
        </w:numPr>
      </w:pPr>
      <w:proofErr w:type="gramStart"/>
      <w:r>
        <w:t>ce</w:t>
      </w:r>
      <w:proofErr w:type="gramEnd"/>
      <w:r>
        <w:t xml:space="preserve"> qu’on peut faire à partir de ces listes : ex on peut travaille</w:t>
      </w:r>
      <w:r w:rsidR="00982AC6">
        <w:t>r</w:t>
      </w:r>
      <w:r>
        <w:t xml:space="preserve"> sur les actions directement</w:t>
      </w:r>
    </w:p>
    <w:p w14:paraId="45707DD7" w14:textId="40982668" w:rsidR="00A9205F" w:rsidRDefault="00982AC6" w:rsidP="003E7100">
      <w:pPr>
        <w:pStyle w:val="Paragraphedeliste"/>
        <w:numPr>
          <w:ilvl w:val="0"/>
          <w:numId w:val="48"/>
        </w:numPr>
      </w:pPr>
      <w:r>
        <w:t>Comment réactiver un contact clos</w:t>
      </w:r>
    </w:p>
    <w:p w14:paraId="3D9DFA57" w14:textId="5E16232B" w:rsidR="0016000A" w:rsidRDefault="0016000A" w:rsidP="003E7100">
      <w:pPr>
        <w:pStyle w:val="Paragraphedeliste"/>
        <w:numPr>
          <w:ilvl w:val="0"/>
          <w:numId w:val="48"/>
        </w:numPr>
      </w:pPr>
      <w:r>
        <w:t>Les recherches</w:t>
      </w:r>
    </w:p>
    <w:p w14:paraId="34D4F90D" w14:textId="77777777" w:rsidR="00304BA4" w:rsidRDefault="707D31DC" w:rsidP="00304BA4">
      <w:pPr>
        <w:pStyle w:val="Titre1"/>
        <w:numPr>
          <w:ilvl w:val="0"/>
          <w:numId w:val="6"/>
        </w:numPr>
      </w:pPr>
      <w:bookmarkStart w:id="786" w:name="_Toc94718508"/>
      <w:r>
        <w:t>Gestion des contacts clos</w:t>
      </w:r>
      <w:bookmarkEnd w:id="786"/>
    </w:p>
    <w:p w14:paraId="69634588" w14:textId="77777777" w:rsidR="00304BA4" w:rsidRDefault="00304BA4" w:rsidP="00304BA4">
      <w:r>
        <w:t>Je déplace en lien avec les listes des actions commerciales ?</w:t>
      </w:r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787" w:author="ROBERT Cindy" w:date="2022-02-03T15:59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45"/>
        <w:gridCol w:w="2137"/>
        <w:gridCol w:w="1523"/>
        <w:gridCol w:w="2598"/>
        <w:gridCol w:w="2159"/>
        <w:tblGridChange w:id="788">
          <w:tblGrid>
            <w:gridCol w:w="662"/>
            <w:gridCol w:w="2813"/>
            <w:gridCol w:w="1969"/>
            <w:gridCol w:w="3618"/>
            <w:gridCol w:w="3618"/>
          </w:tblGrid>
        </w:tblGridChange>
      </w:tblGrid>
      <w:tr w:rsidR="00887545" w14:paraId="6F74213A" w14:textId="7C688AE0" w:rsidTr="00887545">
        <w:tc>
          <w:tcPr>
            <w:tcW w:w="645" w:type="dxa"/>
            <w:shd w:val="clear" w:color="auto" w:fill="FABF8F" w:themeFill="accent6" w:themeFillTint="99"/>
            <w:tcPrChange w:id="789" w:author="ROBERT Cindy" w:date="2022-02-03T15:59:00Z">
              <w:tcPr>
                <w:tcW w:w="662" w:type="dxa"/>
                <w:shd w:val="clear" w:color="auto" w:fill="FABF8F" w:themeFill="accent6" w:themeFillTint="99"/>
              </w:tcPr>
            </w:tcPrChange>
          </w:tcPr>
          <w:p w14:paraId="206F5C22" w14:textId="77777777" w:rsidR="00887545" w:rsidRDefault="00887545" w:rsidP="00EA56BC">
            <w:r>
              <w:t>RG</w:t>
            </w:r>
          </w:p>
        </w:tc>
        <w:tc>
          <w:tcPr>
            <w:tcW w:w="2137" w:type="dxa"/>
            <w:shd w:val="clear" w:color="auto" w:fill="FABF8F" w:themeFill="accent6" w:themeFillTint="99"/>
            <w:tcPrChange w:id="790" w:author="ROBERT Cindy" w:date="2022-02-03T15:59:00Z">
              <w:tcPr>
                <w:tcW w:w="2813" w:type="dxa"/>
                <w:shd w:val="clear" w:color="auto" w:fill="FABF8F" w:themeFill="accent6" w:themeFillTint="99"/>
              </w:tcPr>
            </w:tcPrChange>
          </w:tcPr>
          <w:p w14:paraId="6B2E4324" w14:textId="77777777" w:rsidR="00887545" w:rsidRDefault="00887545" w:rsidP="00EA56BC">
            <w:r>
              <w:t>Description</w:t>
            </w:r>
          </w:p>
        </w:tc>
        <w:tc>
          <w:tcPr>
            <w:tcW w:w="1523" w:type="dxa"/>
            <w:shd w:val="clear" w:color="auto" w:fill="FABF8F" w:themeFill="accent6" w:themeFillTint="99"/>
            <w:tcPrChange w:id="791" w:author="ROBERT Cindy" w:date="2022-02-03T15:59:00Z">
              <w:tcPr>
                <w:tcW w:w="1969" w:type="dxa"/>
                <w:shd w:val="clear" w:color="auto" w:fill="FABF8F" w:themeFill="accent6" w:themeFillTint="99"/>
              </w:tcPr>
            </w:tcPrChange>
          </w:tcPr>
          <w:p w14:paraId="68D29E28" w14:textId="77777777" w:rsidR="00887545" w:rsidRDefault="00887545" w:rsidP="00EA56BC">
            <w:r>
              <w:t>Champs</w:t>
            </w:r>
          </w:p>
        </w:tc>
        <w:tc>
          <w:tcPr>
            <w:tcW w:w="2598" w:type="dxa"/>
            <w:shd w:val="clear" w:color="auto" w:fill="FABF8F" w:themeFill="accent6" w:themeFillTint="99"/>
            <w:tcPrChange w:id="792" w:author="ROBERT Cindy" w:date="2022-02-03T15:59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730A5BE4" w14:textId="77777777" w:rsidR="00887545" w:rsidRDefault="00887545" w:rsidP="00EA56BC">
            <w:r>
              <w:t>Règles</w:t>
            </w:r>
          </w:p>
        </w:tc>
        <w:tc>
          <w:tcPr>
            <w:tcW w:w="2159" w:type="dxa"/>
            <w:shd w:val="clear" w:color="auto" w:fill="FABF8F" w:themeFill="accent6" w:themeFillTint="99"/>
            <w:tcPrChange w:id="793" w:author="ROBERT Cindy" w:date="2022-02-03T15:59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51A4AE2F" w14:textId="37727237" w:rsidR="00887545" w:rsidRDefault="00887545" w:rsidP="00EA56BC">
            <w:pPr>
              <w:rPr>
                <w:ins w:id="794" w:author="ROBERT Cindy" w:date="2022-02-03T15:59:00Z"/>
              </w:rPr>
            </w:pPr>
            <w:ins w:id="795" w:author="ROBERT Cindy" w:date="2022-02-03T15:59:00Z">
              <w:r>
                <w:t>US</w:t>
              </w:r>
            </w:ins>
          </w:p>
        </w:tc>
      </w:tr>
      <w:tr w:rsidR="00887545" w14:paraId="47175C95" w14:textId="0E7C38C9" w:rsidTr="00887545">
        <w:tc>
          <w:tcPr>
            <w:tcW w:w="645" w:type="dxa"/>
            <w:tcPrChange w:id="796" w:author="ROBERT Cindy" w:date="2022-02-03T15:59:00Z">
              <w:tcPr>
                <w:tcW w:w="662" w:type="dxa"/>
              </w:tcPr>
            </w:tcPrChange>
          </w:tcPr>
          <w:p w14:paraId="552BA162" w14:textId="55027550" w:rsidR="00887545" w:rsidRDefault="00887545" w:rsidP="00EA56BC">
            <w:r>
              <w:t>LAC-</w:t>
            </w:r>
            <w:r w:rsidR="00334E56">
              <w:t>00</w:t>
            </w:r>
            <w:r>
              <w:t>8</w:t>
            </w:r>
          </w:p>
        </w:tc>
        <w:tc>
          <w:tcPr>
            <w:tcW w:w="2137" w:type="dxa"/>
            <w:tcPrChange w:id="797" w:author="ROBERT Cindy" w:date="2022-02-03T15:59:00Z">
              <w:tcPr>
                <w:tcW w:w="2813" w:type="dxa"/>
              </w:tcPr>
            </w:tcPrChange>
          </w:tcPr>
          <w:p w14:paraId="05DB1B6D" w14:textId="77777777" w:rsidR="00887545" w:rsidRDefault="00887545" w:rsidP="00EA56BC">
            <w:r>
              <w:t>Contact décédé</w:t>
            </w:r>
          </w:p>
        </w:tc>
        <w:tc>
          <w:tcPr>
            <w:tcW w:w="1523" w:type="dxa"/>
            <w:tcPrChange w:id="798" w:author="ROBERT Cindy" w:date="2022-02-03T15:59:00Z">
              <w:tcPr>
                <w:tcW w:w="1969" w:type="dxa"/>
              </w:tcPr>
            </w:tcPrChange>
          </w:tcPr>
          <w:p w14:paraId="41B7CA83" w14:textId="77777777" w:rsidR="00887545" w:rsidRDefault="00887545" w:rsidP="00EA56BC">
            <w:pPr>
              <w:pStyle w:val="Paragraphedeliste"/>
            </w:pPr>
          </w:p>
        </w:tc>
        <w:tc>
          <w:tcPr>
            <w:tcW w:w="2598" w:type="dxa"/>
            <w:tcPrChange w:id="799" w:author="ROBERT Cindy" w:date="2022-02-03T15:59:00Z">
              <w:tcPr>
                <w:tcW w:w="3618" w:type="dxa"/>
              </w:tcPr>
            </w:tcPrChange>
          </w:tcPr>
          <w:p w14:paraId="42E0D9FB" w14:textId="77777777" w:rsidR="00887545" w:rsidRPr="00DD2164" w:rsidRDefault="00887545" w:rsidP="00EA56BC">
            <w:r>
              <w:t xml:space="preserve">Lorsqu’un contact est clos avec comme motif « décès » alors le prospect ne peut être réactivé dans aucunes des résidences  </w:t>
            </w:r>
          </w:p>
        </w:tc>
        <w:tc>
          <w:tcPr>
            <w:tcW w:w="2159" w:type="dxa"/>
            <w:tcPrChange w:id="800" w:author="ROBERT Cindy" w:date="2022-02-03T15:59:00Z">
              <w:tcPr>
                <w:tcW w:w="3618" w:type="dxa"/>
              </w:tcPr>
            </w:tcPrChange>
          </w:tcPr>
          <w:p w14:paraId="4E9B3429" w14:textId="77777777" w:rsidR="00887545" w:rsidRDefault="00887545" w:rsidP="00EA56BC"/>
        </w:tc>
      </w:tr>
      <w:tr w:rsidR="00887545" w14:paraId="7C1D80E1" w14:textId="3C89B23D" w:rsidTr="00887545">
        <w:tc>
          <w:tcPr>
            <w:tcW w:w="645" w:type="dxa"/>
            <w:tcPrChange w:id="801" w:author="ROBERT Cindy" w:date="2022-02-03T15:59:00Z">
              <w:tcPr>
                <w:tcW w:w="662" w:type="dxa"/>
              </w:tcPr>
            </w:tcPrChange>
          </w:tcPr>
          <w:p w14:paraId="66479745" w14:textId="7C289785" w:rsidR="00887545" w:rsidRDefault="00887545" w:rsidP="00EA56BC">
            <w:r>
              <w:t>LAC-</w:t>
            </w:r>
            <w:r w:rsidR="00334E56">
              <w:t>00</w:t>
            </w:r>
            <w:r>
              <w:t>9</w:t>
            </w:r>
          </w:p>
        </w:tc>
        <w:tc>
          <w:tcPr>
            <w:tcW w:w="2137" w:type="dxa"/>
            <w:tcPrChange w:id="802" w:author="ROBERT Cindy" w:date="2022-02-03T15:59:00Z">
              <w:tcPr>
                <w:tcW w:w="2813" w:type="dxa"/>
              </w:tcPr>
            </w:tcPrChange>
          </w:tcPr>
          <w:p w14:paraId="6383156B" w14:textId="77777777" w:rsidR="00887545" w:rsidRDefault="00887545" w:rsidP="00EA56BC">
            <w:r>
              <w:t>Contact admis autre résidence</w:t>
            </w:r>
          </w:p>
        </w:tc>
        <w:tc>
          <w:tcPr>
            <w:tcW w:w="1523" w:type="dxa"/>
            <w:tcPrChange w:id="803" w:author="ROBERT Cindy" w:date="2022-02-03T15:59:00Z">
              <w:tcPr>
                <w:tcW w:w="1969" w:type="dxa"/>
              </w:tcPr>
            </w:tcPrChange>
          </w:tcPr>
          <w:p w14:paraId="36D9A488" w14:textId="77777777" w:rsidR="00887545" w:rsidRDefault="00887545" w:rsidP="00EA56BC">
            <w:pPr>
              <w:pStyle w:val="Paragraphedeliste"/>
            </w:pPr>
          </w:p>
        </w:tc>
        <w:tc>
          <w:tcPr>
            <w:tcW w:w="2598" w:type="dxa"/>
            <w:tcPrChange w:id="804" w:author="ROBERT Cindy" w:date="2022-02-03T15:59:00Z">
              <w:tcPr>
                <w:tcW w:w="3618" w:type="dxa"/>
              </w:tcPr>
            </w:tcPrChange>
          </w:tcPr>
          <w:p w14:paraId="5689B625" w14:textId="77777777" w:rsidR="00887545" w:rsidRDefault="00887545" w:rsidP="00EA56BC">
            <w:r>
              <w:t xml:space="preserve">Lorsqu’un contact est clos avec comme motif « admis autre résidence » alors le prospect ne peut être réactivé dans aucunes des résidences  </w:t>
            </w:r>
          </w:p>
        </w:tc>
        <w:tc>
          <w:tcPr>
            <w:tcW w:w="2159" w:type="dxa"/>
            <w:tcPrChange w:id="805" w:author="ROBERT Cindy" w:date="2022-02-03T15:59:00Z">
              <w:tcPr>
                <w:tcW w:w="3618" w:type="dxa"/>
              </w:tcPr>
            </w:tcPrChange>
          </w:tcPr>
          <w:p w14:paraId="09879FFC" w14:textId="77777777" w:rsidR="00887545" w:rsidRDefault="00887545" w:rsidP="00EA56BC">
            <w:pPr>
              <w:rPr>
                <w:ins w:id="806" w:author="ROBERT Cindy" w:date="2022-02-03T15:59:00Z"/>
              </w:rPr>
            </w:pPr>
          </w:p>
        </w:tc>
      </w:tr>
    </w:tbl>
    <w:p w14:paraId="12E636F8" w14:textId="77777777" w:rsidR="00304BA4" w:rsidRDefault="00304BA4" w:rsidP="00304BA4">
      <w:pPr>
        <w:ind w:left="360"/>
      </w:pPr>
    </w:p>
    <w:p w14:paraId="5993A2E3" w14:textId="77777777" w:rsidR="003E7100" w:rsidRDefault="003E7100" w:rsidP="006D5D68"/>
    <w:p w14:paraId="2442096E" w14:textId="130D6D32" w:rsidR="00862BA9" w:rsidRDefault="0655B36B" w:rsidP="00862BA9">
      <w:pPr>
        <w:pStyle w:val="Titre1"/>
      </w:pPr>
      <w:bookmarkStart w:id="807" w:name="_Toc94718509"/>
      <w:r>
        <w:t>Gestion des actions</w:t>
      </w:r>
      <w:bookmarkEnd w:id="807"/>
    </w:p>
    <w:p w14:paraId="5E2541B9" w14:textId="0855BE3D" w:rsidR="00C53BAC" w:rsidRPr="00366805" w:rsidRDefault="00C53BAC" w:rsidP="00C53BAC">
      <w:pPr>
        <w:rPr>
          <w:ins w:id="808" w:author="MORSCH Daniela" w:date="2022-02-02T18:08:00Z"/>
        </w:rPr>
      </w:pPr>
      <w:proofErr w:type="spellStart"/>
      <w:ins w:id="809" w:author="MORSCH Daniela" w:date="2022-02-02T18:08:00Z">
        <w:r w:rsidRPr="00F7509D">
          <w:t>Rg</w:t>
        </w:r>
        <w:proofErr w:type="spellEnd"/>
        <w:r w:rsidRPr="00F7509D">
          <w:t xml:space="preserve"> typée « </w:t>
        </w:r>
        <w:r>
          <w:t>AC</w:t>
        </w:r>
        <w:r w:rsidRPr="00F7509D">
          <w:t xml:space="preserve"> » -&gt; correspond </w:t>
        </w:r>
        <w:r>
          <w:t xml:space="preserve">RG sur les actions commerciales </w:t>
        </w:r>
      </w:ins>
    </w:p>
    <w:p w14:paraId="539E097E" w14:textId="457F5B3C" w:rsidR="00862BA9" w:rsidRDefault="00862BA9" w:rsidP="00447395"/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810" w:author="ROBERT Cindy" w:date="2022-02-03T15:59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89"/>
        <w:gridCol w:w="2030"/>
        <w:gridCol w:w="1119"/>
        <w:gridCol w:w="3261"/>
        <w:gridCol w:w="2063"/>
        <w:tblGridChange w:id="811">
          <w:tblGrid>
            <w:gridCol w:w="589"/>
            <w:gridCol w:w="73"/>
            <w:gridCol w:w="1957"/>
            <w:gridCol w:w="856"/>
            <w:gridCol w:w="263"/>
            <w:gridCol w:w="1077"/>
            <w:gridCol w:w="2184"/>
            <w:gridCol w:w="2063"/>
            <w:gridCol w:w="4247"/>
          </w:tblGrid>
        </w:tblGridChange>
      </w:tblGrid>
      <w:tr w:rsidR="00887545" w14:paraId="23034D79" w14:textId="6748FF2D" w:rsidTr="00887545">
        <w:trPr>
          <w:tblHeader/>
          <w:trPrChange w:id="812" w:author="ROBERT Cindy" w:date="2022-02-03T15:59:00Z">
            <w:trPr>
              <w:tblHeader/>
            </w:trPr>
          </w:trPrChange>
        </w:trPr>
        <w:tc>
          <w:tcPr>
            <w:tcW w:w="589" w:type="dxa"/>
            <w:shd w:val="clear" w:color="auto" w:fill="FABF8F" w:themeFill="accent6" w:themeFillTint="99"/>
            <w:tcPrChange w:id="813" w:author="ROBERT Cindy" w:date="2022-02-03T15:59:00Z">
              <w:tcPr>
                <w:tcW w:w="662" w:type="dxa"/>
                <w:gridSpan w:val="2"/>
                <w:shd w:val="clear" w:color="auto" w:fill="FABF8F" w:themeFill="accent6" w:themeFillTint="99"/>
              </w:tcPr>
            </w:tcPrChange>
          </w:tcPr>
          <w:p w14:paraId="2E06178D" w14:textId="77777777" w:rsidR="00887545" w:rsidRDefault="00887545" w:rsidP="00280B47">
            <w:r>
              <w:t>RG</w:t>
            </w:r>
          </w:p>
        </w:tc>
        <w:tc>
          <w:tcPr>
            <w:tcW w:w="2030" w:type="dxa"/>
            <w:shd w:val="clear" w:color="auto" w:fill="FABF8F" w:themeFill="accent6" w:themeFillTint="99"/>
            <w:tcPrChange w:id="814" w:author="ROBERT Cindy" w:date="2022-02-03T15:59:00Z">
              <w:tcPr>
                <w:tcW w:w="2813" w:type="dxa"/>
                <w:gridSpan w:val="2"/>
                <w:shd w:val="clear" w:color="auto" w:fill="FABF8F" w:themeFill="accent6" w:themeFillTint="99"/>
              </w:tcPr>
            </w:tcPrChange>
          </w:tcPr>
          <w:p w14:paraId="3AC239D0" w14:textId="77777777" w:rsidR="00887545" w:rsidRDefault="00887545" w:rsidP="00280B47">
            <w:r>
              <w:t>Description</w:t>
            </w:r>
          </w:p>
        </w:tc>
        <w:tc>
          <w:tcPr>
            <w:tcW w:w="1119" w:type="dxa"/>
            <w:shd w:val="clear" w:color="auto" w:fill="FABF8F" w:themeFill="accent6" w:themeFillTint="99"/>
            <w:tcPrChange w:id="815" w:author="ROBERT Cindy" w:date="2022-02-03T15:59:00Z">
              <w:tcPr>
                <w:tcW w:w="1340" w:type="dxa"/>
                <w:gridSpan w:val="2"/>
                <w:shd w:val="clear" w:color="auto" w:fill="FABF8F" w:themeFill="accent6" w:themeFillTint="99"/>
              </w:tcPr>
            </w:tcPrChange>
          </w:tcPr>
          <w:p w14:paraId="4830C63D" w14:textId="77777777" w:rsidR="00887545" w:rsidRDefault="00887545" w:rsidP="00280B47">
            <w:r>
              <w:t>Champs</w:t>
            </w:r>
          </w:p>
        </w:tc>
        <w:tc>
          <w:tcPr>
            <w:tcW w:w="3261" w:type="dxa"/>
            <w:shd w:val="clear" w:color="auto" w:fill="FABF8F" w:themeFill="accent6" w:themeFillTint="99"/>
            <w:tcPrChange w:id="816" w:author="ROBERT Cindy" w:date="2022-02-03T15:59:00Z">
              <w:tcPr>
                <w:tcW w:w="4247" w:type="dxa"/>
                <w:gridSpan w:val="2"/>
                <w:shd w:val="clear" w:color="auto" w:fill="FABF8F" w:themeFill="accent6" w:themeFillTint="99"/>
              </w:tcPr>
            </w:tcPrChange>
          </w:tcPr>
          <w:p w14:paraId="1231FEA9" w14:textId="77777777" w:rsidR="00887545" w:rsidRDefault="00887545" w:rsidP="00280B47">
            <w:r>
              <w:t>Règles</w:t>
            </w:r>
          </w:p>
        </w:tc>
        <w:tc>
          <w:tcPr>
            <w:tcW w:w="2063" w:type="dxa"/>
            <w:shd w:val="clear" w:color="auto" w:fill="FABF8F" w:themeFill="accent6" w:themeFillTint="99"/>
            <w:tcPrChange w:id="817" w:author="ROBERT Cindy" w:date="2022-02-03T15:59:00Z">
              <w:tcPr>
                <w:tcW w:w="4247" w:type="dxa"/>
                <w:shd w:val="clear" w:color="auto" w:fill="FABF8F" w:themeFill="accent6" w:themeFillTint="99"/>
              </w:tcPr>
            </w:tcPrChange>
          </w:tcPr>
          <w:p w14:paraId="76725E66" w14:textId="02A75DD1" w:rsidR="00887545" w:rsidRDefault="00887545" w:rsidP="00280B47">
            <w:pPr>
              <w:rPr>
                <w:ins w:id="818" w:author="ROBERT Cindy" w:date="2022-02-03T15:59:00Z"/>
              </w:rPr>
            </w:pPr>
            <w:ins w:id="819" w:author="ROBERT Cindy" w:date="2022-02-03T15:59:00Z">
              <w:r>
                <w:t>US</w:t>
              </w:r>
            </w:ins>
          </w:p>
        </w:tc>
      </w:tr>
      <w:tr w:rsidR="00887545" w14:paraId="55A1FAB4" w14:textId="7B5122D6" w:rsidTr="00584557">
        <w:tc>
          <w:tcPr>
            <w:tcW w:w="589" w:type="dxa"/>
          </w:tcPr>
          <w:p w14:paraId="50BFD7A6" w14:textId="743816E8" w:rsidR="00887545" w:rsidRDefault="00887545" w:rsidP="00280B47">
            <w:ins w:id="820" w:author="MORSCH Daniela" w:date="2022-02-02T18:08:00Z">
              <w:r>
                <w:t>AC-</w:t>
              </w:r>
            </w:ins>
            <w:r w:rsidR="00334E56">
              <w:t>00</w:t>
            </w:r>
            <w:ins w:id="821" w:author="MORSCH Daniela" w:date="2022-02-02T18:08:00Z">
              <w:r>
                <w:t>1</w:t>
              </w:r>
            </w:ins>
          </w:p>
        </w:tc>
        <w:tc>
          <w:tcPr>
            <w:tcW w:w="2030" w:type="dxa"/>
          </w:tcPr>
          <w:p w14:paraId="3D5351A1" w14:textId="77777777" w:rsidR="00887545" w:rsidRDefault="00887545" w:rsidP="00280B47">
            <w:pPr>
              <w:rPr>
                <w:ins w:id="822" w:author="MORSCH Daniela" w:date="2022-02-01T17:31:00Z"/>
              </w:rPr>
            </w:pPr>
            <w:r>
              <w:t>Une seule action en cours</w:t>
            </w:r>
          </w:p>
          <w:p w14:paraId="6AC0DA16" w14:textId="3F58B45F" w:rsidR="00887545" w:rsidRDefault="00887545" w:rsidP="00280B47">
            <w:ins w:id="823" w:author="MORSCH Daniela" w:date="2022-02-01T17:31:00Z">
              <w:r>
                <w:t>Action « éteindre » une action</w:t>
              </w:r>
            </w:ins>
          </w:p>
        </w:tc>
        <w:tc>
          <w:tcPr>
            <w:tcW w:w="1119" w:type="dxa"/>
          </w:tcPr>
          <w:p w14:paraId="037B7595" w14:textId="77777777" w:rsidR="00887545" w:rsidRDefault="00887545" w:rsidP="00280B47">
            <w:pPr>
              <w:pStyle w:val="Paragraphedeliste"/>
            </w:pPr>
          </w:p>
        </w:tc>
        <w:tc>
          <w:tcPr>
            <w:tcW w:w="3261" w:type="dxa"/>
          </w:tcPr>
          <w:p w14:paraId="4AE2E73F" w14:textId="77777777" w:rsidR="00887545" w:rsidRDefault="00887545" w:rsidP="00280B47">
            <w:r>
              <w:t xml:space="preserve">Le prospect ne peut pas avoir plusieurs actions en cours. </w:t>
            </w:r>
          </w:p>
          <w:p w14:paraId="59831A09" w14:textId="77777777" w:rsidR="00887545" w:rsidRDefault="00887545" w:rsidP="00280B47">
            <w:r>
              <w:t>La création d’une nouvelle action, clôture l’action en cours.</w:t>
            </w:r>
          </w:p>
          <w:p w14:paraId="325A84B6" w14:textId="2FEB07F0" w:rsidR="00887545" w:rsidRPr="00DD2164" w:rsidRDefault="00887545" w:rsidP="00280B47">
            <w:commentRangeStart w:id="824"/>
            <w:r>
              <w:t>L’action « éteindre » une action bloque la clôture de l’action si c’est la dernière action pour l’orientation.</w:t>
            </w:r>
            <w:commentRangeEnd w:id="824"/>
            <w:r>
              <w:rPr>
                <w:rStyle w:val="Marquedecommentaire"/>
              </w:rPr>
              <w:commentReference w:id="824"/>
            </w:r>
          </w:p>
        </w:tc>
        <w:tc>
          <w:tcPr>
            <w:tcW w:w="2063" w:type="dxa"/>
          </w:tcPr>
          <w:p w14:paraId="72B2584F" w14:textId="77777777" w:rsidR="00887545" w:rsidRDefault="00887545" w:rsidP="00280B47">
            <w:pPr>
              <w:rPr>
                <w:ins w:id="825" w:author="ROBERT Cindy" w:date="2022-02-03T15:59:00Z"/>
              </w:rPr>
            </w:pPr>
          </w:p>
        </w:tc>
      </w:tr>
      <w:tr w:rsidR="00887545" w14:paraId="71A49049" w14:textId="56A39BF6" w:rsidTr="00584557">
        <w:tc>
          <w:tcPr>
            <w:tcW w:w="589" w:type="dxa"/>
          </w:tcPr>
          <w:p w14:paraId="3DBF781E" w14:textId="1A8FF76B" w:rsidR="00887545" w:rsidRDefault="00887545" w:rsidP="00280B47">
            <w:ins w:id="826" w:author="MORSCH Daniela" w:date="2022-02-02T18:08:00Z">
              <w:r>
                <w:t>AC-</w:t>
              </w:r>
            </w:ins>
            <w:r w:rsidR="00334E56">
              <w:t>00</w:t>
            </w:r>
            <w:ins w:id="827" w:author="MORSCH Daniela" w:date="2022-02-02T18:08:00Z">
              <w:r>
                <w:t>2</w:t>
              </w:r>
            </w:ins>
          </w:p>
        </w:tc>
        <w:tc>
          <w:tcPr>
            <w:tcW w:w="2030" w:type="dxa"/>
          </w:tcPr>
          <w:p w14:paraId="756FF41B" w14:textId="3E449E6C" w:rsidR="00887545" w:rsidRDefault="00887545" w:rsidP="00280B47">
            <w:r>
              <w:t>1 action obligatoire</w:t>
            </w:r>
          </w:p>
        </w:tc>
        <w:tc>
          <w:tcPr>
            <w:tcW w:w="1119" w:type="dxa"/>
          </w:tcPr>
          <w:p w14:paraId="62F4AE83" w14:textId="77777777" w:rsidR="00887545" w:rsidRDefault="00887545" w:rsidP="00280B47">
            <w:pPr>
              <w:pStyle w:val="Paragraphedeliste"/>
            </w:pPr>
          </w:p>
        </w:tc>
        <w:tc>
          <w:tcPr>
            <w:tcW w:w="3261" w:type="dxa"/>
          </w:tcPr>
          <w:p w14:paraId="10AD5BD3" w14:textId="5C422155" w:rsidR="00887545" w:rsidRPr="003776D9" w:rsidDel="008C6D86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del w:id="828" w:author="MORSCH Daniela" w:date="2022-01-31T18:46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commentRangeStart w:id="829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S</w:t>
            </w:r>
            <w:r w:rsidRPr="003776D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i on a</w:t>
            </w:r>
            <w:r w:rsidRPr="003776D9">
              <w:rPr>
                <w:rFonts w:ascii="Segoe UI" w:eastAsia="Times New Roman" w:hAnsi="Segoe UI" w:cs="Segoe UI"/>
                <w:color w:val="000000"/>
                <w:sz w:val="21"/>
                <w:szCs w:val="21"/>
                <w:u w:val="single"/>
                <w:lang w:eastAsia="fr-FR"/>
              </w:rPr>
              <w:t> une seule action en cours</w:t>
            </w:r>
            <w:ins w:id="830" w:author="ROBERT Cindy" w:date="2022-02-01T09:20:00Z">
              <w:r>
                <w:rPr>
                  <w:rFonts w:ascii="Segoe UI" w:eastAsia="Times New Roman" w:hAnsi="Segoe UI" w:cs="Segoe UI"/>
                  <w:color w:val="000000"/>
                  <w:sz w:val="21"/>
                  <w:szCs w:val="21"/>
                  <w:u w:val="single"/>
                  <w:lang w:eastAsia="fr-FR"/>
                </w:rPr>
                <w:t xml:space="preserve"> </w:t>
              </w:r>
            </w:ins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u w:val="single"/>
                <w:lang w:eastAsia="fr-FR"/>
              </w:rPr>
              <w:t xml:space="preserve">et qu’on supprime l’action alors </w:t>
            </w:r>
            <w:r w:rsidRPr="003776D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  le message suivant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s’affiche</w:t>
            </w:r>
            <w:r w:rsidR="00584557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 :</w:t>
            </w:r>
            <w:r w:rsidRPr="003776D9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 </w:t>
            </w:r>
            <w:r w:rsidRPr="003776D9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fr-FR"/>
              </w:rPr>
              <w:t xml:space="preserve">Vous devez </w:t>
            </w:r>
            <w:r w:rsidRPr="003776D9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fr-FR"/>
              </w:rPr>
              <w:lastRenderedPageBreak/>
              <w:t>obligatoirement saisir une action de relance</w:t>
            </w:r>
            <w:commentRangeEnd w:id="829"/>
            <w:r>
              <w:rPr>
                <w:rStyle w:val="Marquedecommentaire"/>
              </w:rPr>
              <w:commentReference w:id="829"/>
            </w:r>
          </w:p>
          <w:p w14:paraId="5FD7B76C" w14:textId="77777777" w:rsidR="00887545" w:rsidRDefault="00887545" w:rsidP="00280B47"/>
        </w:tc>
        <w:tc>
          <w:tcPr>
            <w:tcW w:w="2063" w:type="dxa"/>
          </w:tcPr>
          <w:p w14:paraId="5DA31CAF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31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5F099E6A" w14:textId="7E52BF76" w:rsidTr="00887545">
        <w:tc>
          <w:tcPr>
            <w:tcW w:w="589" w:type="dxa"/>
            <w:tcPrChange w:id="832" w:author="ROBERT Cindy" w:date="2022-02-03T15:59:00Z">
              <w:tcPr>
                <w:tcW w:w="662" w:type="dxa"/>
                <w:gridSpan w:val="2"/>
              </w:tcPr>
            </w:tcPrChange>
          </w:tcPr>
          <w:p w14:paraId="216930F3" w14:textId="254F4916" w:rsidR="00887545" w:rsidRDefault="00887545" w:rsidP="00280B47">
            <w:r>
              <w:t>AC-</w:t>
            </w:r>
            <w:r w:rsidR="00334E56">
              <w:t>00</w:t>
            </w:r>
            <w:r>
              <w:t>3</w:t>
            </w:r>
          </w:p>
        </w:tc>
        <w:tc>
          <w:tcPr>
            <w:tcW w:w="2030" w:type="dxa"/>
            <w:tcPrChange w:id="833" w:author="ROBERT Cindy" w:date="2022-02-03T15:59:00Z">
              <w:tcPr>
                <w:tcW w:w="2813" w:type="dxa"/>
                <w:gridSpan w:val="2"/>
              </w:tcPr>
            </w:tcPrChange>
          </w:tcPr>
          <w:p w14:paraId="5B87AD85" w14:textId="2E59F371" w:rsidR="00887545" w:rsidRDefault="00887545" w:rsidP="00280B47">
            <w:r>
              <w:t>Blocage des actions « réalisées »</w:t>
            </w:r>
          </w:p>
        </w:tc>
        <w:tc>
          <w:tcPr>
            <w:tcW w:w="1119" w:type="dxa"/>
            <w:tcPrChange w:id="834" w:author="ROBERT Cindy" w:date="2022-02-03T15:59:00Z">
              <w:tcPr>
                <w:tcW w:w="1340" w:type="dxa"/>
                <w:gridSpan w:val="2"/>
              </w:tcPr>
            </w:tcPrChange>
          </w:tcPr>
          <w:p w14:paraId="7F18BFF3" w14:textId="77777777" w:rsidR="00887545" w:rsidRDefault="00887545" w:rsidP="00280B47">
            <w:pPr>
              <w:pStyle w:val="Paragraphedeliste"/>
            </w:pPr>
          </w:p>
        </w:tc>
        <w:tc>
          <w:tcPr>
            <w:tcW w:w="3261" w:type="dxa"/>
            <w:tcPrChange w:id="835" w:author="ROBERT Cindy" w:date="2022-02-03T15:59:00Z">
              <w:tcPr>
                <w:tcW w:w="4247" w:type="dxa"/>
                <w:gridSpan w:val="2"/>
              </w:tcPr>
            </w:tcPrChange>
          </w:tcPr>
          <w:p w14:paraId="7388B80C" w14:textId="2D3C8E73" w:rsidR="00887545" w:rsidRDefault="00887545" w:rsidP="00280B47">
            <w:pP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Une fois l’action réalisée, elle reste dans la liste des actions, peut être consultée, mais ne peut plus être modifiée</w:t>
            </w:r>
          </w:p>
        </w:tc>
        <w:tc>
          <w:tcPr>
            <w:tcW w:w="2063" w:type="dxa"/>
            <w:tcPrChange w:id="836" w:author="ROBERT Cindy" w:date="2022-02-03T15:59:00Z">
              <w:tcPr>
                <w:tcW w:w="4247" w:type="dxa"/>
              </w:tcPr>
            </w:tcPrChange>
          </w:tcPr>
          <w:p w14:paraId="478815AA" w14:textId="77777777" w:rsidR="00887545" w:rsidRDefault="00887545" w:rsidP="00280B47">
            <w:pPr>
              <w:rPr>
                <w:ins w:id="837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07BEDDBF" w14:textId="535F1993" w:rsidTr="00887545">
        <w:tc>
          <w:tcPr>
            <w:tcW w:w="589" w:type="dxa"/>
            <w:tcPrChange w:id="838" w:author="ROBERT Cindy" w:date="2022-02-03T15:59:00Z">
              <w:tcPr>
                <w:tcW w:w="662" w:type="dxa"/>
                <w:gridSpan w:val="2"/>
              </w:tcPr>
            </w:tcPrChange>
          </w:tcPr>
          <w:p w14:paraId="346BF22B" w14:textId="1B245ED0" w:rsidR="00887545" w:rsidRDefault="00887545" w:rsidP="00280B47">
            <w:r>
              <w:t>AC-</w:t>
            </w:r>
            <w:r w:rsidR="00334E56">
              <w:t>00</w:t>
            </w:r>
            <w:r>
              <w:t>4</w:t>
            </w:r>
          </w:p>
        </w:tc>
        <w:tc>
          <w:tcPr>
            <w:tcW w:w="2030" w:type="dxa"/>
            <w:tcPrChange w:id="839" w:author="ROBERT Cindy" w:date="2022-02-03T15:59:00Z">
              <w:tcPr>
                <w:tcW w:w="2813" w:type="dxa"/>
                <w:gridSpan w:val="2"/>
              </w:tcPr>
            </w:tcPrChange>
          </w:tcPr>
          <w:p w14:paraId="2C362640" w14:textId="75F1236B" w:rsidR="00887545" w:rsidRDefault="00887545" w:rsidP="00280B47">
            <w:r>
              <w:t xml:space="preserve">Informations obligatoires des actions </w:t>
            </w:r>
          </w:p>
        </w:tc>
        <w:tc>
          <w:tcPr>
            <w:tcW w:w="1119" w:type="dxa"/>
            <w:tcPrChange w:id="840" w:author="ROBERT Cindy" w:date="2022-02-03T15:59:00Z">
              <w:tcPr>
                <w:tcW w:w="1340" w:type="dxa"/>
                <w:gridSpan w:val="2"/>
              </w:tcPr>
            </w:tcPrChange>
          </w:tcPr>
          <w:p w14:paraId="045AA646" w14:textId="75264655" w:rsidR="00887545" w:rsidRDefault="00887545" w:rsidP="00191110">
            <w:pPr>
              <w:pStyle w:val="Paragraphedeliste"/>
              <w:ind w:left="0"/>
            </w:pPr>
            <w:r>
              <w:t>Date</w:t>
            </w:r>
          </w:p>
          <w:p w14:paraId="07BE350A" w14:textId="63A321F5" w:rsidR="00887545" w:rsidRDefault="00887545" w:rsidP="00191110">
            <w:pPr>
              <w:pStyle w:val="Paragraphedeliste"/>
              <w:ind w:left="0"/>
            </w:pPr>
            <w:r>
              <w:t>Type</w:t>
            </w:r>
          </w:p>
          <w:p w14:paraId="77690161" w14:textId="77777777" w:rsidR="00887545" w:rsidRDefault="00887545" w:rsidP="00191110">
            <w:pPr>
              <w:pStyle w:val="Paragraphedeliste"/>
              <w:ind w:left="0"/>
            </w:pPr>
            <w:r>
              <w:t>De</w:t>
            </w:r>
          </w:p>
          <w:p w14:paraId="34663BCB" w14:textId="1266DFED" w:rsidR="00887545" w:rsidRDefault="00887545" w:rsidP="00191110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3261" w:type="dxa"/>
            <w:tcPrChange w:id="841" w:author="ROBERT Cindy" w:date="2022-02-03T15:59:00Z">
              <w:tcPr>
                <w:tcW w:w="4247" w:type="dxa"/>
                <w:gridSpan w:val="2"/>
              </w:tcPr>
            </w:tcPrChange>
          </w:tcPr>
          <w:p w14:paraId="1097D130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Une action doit obligatoirement avoir : un type (liste), une date d’exécution (NB : pour certaines actions l’heure est exigée), </w:t>
            </w:r>
          </w:p>
          <w:p w14:paraId="34CEC412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De : Il s’agit de la personne qui traite / doit traiter l’action</w:t>
            </w:r>
          </w:p>
          <w:p w14:paraId="5110ACB8" w14:textId="063115F4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A : il s’agit de l’interlocuteur pour lequel l’action est prévue</w:t>
            </w:r>
          </w:p>
        </w:tc>
        <w:tc>
          <w:tcPr>
            <w:tcW w:w="2063" w:type="dxa"/>
            <w:tcPrChange w:id="842" w:author="ROBERT Cindy" w:date="2022-02-03T15:59:00Z">
              <w:tcPr>
                <w:tcW w:w="4247" w:type="dxa"/>
              </w:tcPr>
            </w:tcPrChange>
          </w:tcPr>
          <w:p w14:paraId="0264FF63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43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4E65029D" w14:textId="31FECA8E" w:rsidTr="00887545">
        <w:tc>
          <w:tcPr>
            <w:tcW w:w="589" w:type="dxa"/>
            <w:tcPrChange w:id="844" w:author="ROBERT Cindy" w:date="2022-02-03T15:59:00Z">
              <w:tcPr>
                <w:tcW w:w="662" w:type="dxa"/>
                <w:gridSpan w:val="2"/>
              </w:tcPr>
            </w:tcPrChange>
          </w:tcPr>
          <w:p w14:paraId="0DFBDD4E" w14:textId="47C165AB" w:rsidR="00887545" w:rsidRDefault="00887545" w:rsidP="00280B47">
            <w:r>
              <w:t>AC-</w:t>
            </w:r>
            <w:r w:rsidR="00334E56">
              <w:t>00</w:t>
            </w:r>
            <w:r>
              <w:t>5</w:t>
            </w:r>
          </w:p>
        </w:tc>
        <w:tc>
          <w:tcPr>
            <w:tcW w:w="2030" w:type="dxa"/>
            <w:tcPrChange w:id="845" w:author="ROBERT Cindy" w:date="2022-02-03T15:59:00Z">
              <w:tcPr>
                <w:tcW w:w="2813" w:type="dxa"/>
                <w:gridSpan w:val="2"/>
              </w:tcPr>
            </w:tcPrChange>
          </w:tcPr>
          <w:p w14:paraId="1265C11F" w14:textId="79C6A195" w:rsidR="00887545" w:rsidRDefault="00887545" w:rsidP="00280B47">
            <w:r>
              <w:t>Qui fait l’action ?</w:t>
            </w:r>
          </w:p>
        </w:tc>
        <w:tc>
          <w:tcPr>
            <w:tcW w:w="1119" w:type="dxa"/>
            <w:tcPrChange w:id="846" w:author="ROBERT Cindy" w:date="2022-02-03T15:59:00Z">
              <w:tcPr>
                <w:tcW w:w="1340" w:type="dxa"/>
                <w:gridSpan w:val="2"/>
              </w:tcPr>
            </w:tcPrChange>
          </w:tcPr>
          <w:p w14:paraId="64AE762F" w14:textId="0CDE9DE3" w:rsidR="00887545" w:rsidRDefault="00887545" w:rsidP="00191110">
            <w:pPr>
              <w:pStyle w:val="Paragraphedeliste"/>
              <w:ind w:left="0"/>
            </w:pPr>
            <w:r>
              <w:t>De</w:t>
            </w:r>
          </w:p>
        </w:tc>
        <w:tc>
          <w:tcPr>
            <w:tcW w:w="3261" w:type="dxa"/>
            <w:tcPrChange w:id="847" w:author="ROBERT Cindy" w:date="2022-02-03T15:59:00Z">
              <w:tcPr>
                <w:tcW w:w="4247" w:type="dxa"/>
                <w:gridSpan w:val="2"/>
              </w:tcPr>
            </w:tcPrChange>
          </w:tcPr>
          <w:p w14:paraId="20820272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Si l’utilisateur connecté fait partie de la résidence, c’est lui qui doit être positionné en tant qu’acteur de l’action.</w:t>
            </w:r>
          </w:p>
          <w:p w14:paraId="51E261DD" w14:textId="091AE640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Si l’utilisateur ne fait pas partie de la résidence : Administrateur, DCM, il peut choisir parmi la liste des utilisateurs de la résidence. </w:t>
            </w:r>
            <w:r w:rsidRPr="00C0352C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FR"/>
              </w:rPr>
              <w:t>Il ne doit pas être l’acteur qui fait l’action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. Par défaut, c’est le DR de la résidence à qui l’action est attribuée.</w:t>
            </w:r>
          </w:p>
          <w:p w14:paraId="5B611DCE" w14:textId="7663E614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commentRangeStart w:id="848"/>
            <w:r w:rsidRPr="00C0352C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fr-FR"/>
              </w:rPr>
              <w:t>Cas d’exception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 : le call center, pour lequel l’action doit être attribuée même si l’utilisateur ne fait pas partie de la résidence (ex Chloé).</w:t>
            </w:r>
            <w:commentRangeEnd w:id="848"/>
            <w:r>
              <w:rPr>
                <w:rStyle w:val="Marquedecommentaire"/>
              </w:rPr>
              <w:commentReference w:id="848"/>
            </w:r>
          </w:p>
          <w:p w14:paraId="13F8E48F" w14:textId="2341D76B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Pour un processus automatique (ROBI, Internet, IPVT…) il n’y a pas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de user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connecté -&gt; c’est le DR qui est affecté d’office sur l’action.</w:t>
            </w:r>
          </w:p>
        </w:tc>
        <w:tc>
          <w:tcPr>
            <w:tcW w:w="2063" w:type="dxa"/>
            <w:tcPrChange w:id="849" w:author="ROBERT Cindy" w:date="2022-02-03T15:59:00Z">
              <w:tcPr>
                <w:tcW w:w="4247" w:type="dxa"/>
              </w:tcPr>
            </w:tcPrChange>
          </w:tcPr>
          <w:p w14:paraId="16AD64A2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2A5ED2E7" w14:textId="79903164" w:rsidTr="00887545">
        <w:tc>
          <w:tcPr>
            <w:tcW w:w="589" w:type="dxa"/>
            <w:tcPrChange w:id="850" w:author="ROBERT Cindy" w:date="2022-02-03T15:59:00Z">
              <w:tcPr>
                <w:tcW w:w="662" w:type="dxa"/>
                <w:gridSpan w:val="2"/>
              </w:tcPr>
            </w:tcPrChange>
          </w:tcPr>
          <w:p w14:paraId="4423DF84" w14:textId="2648FF87" w:rsidR="00887545" w:rsidRDefault="00887545" w:rsidP="00280B47">
            <w:r>
              <w:t>AC-</w:t>
            </w:r>
            <w:r w:rsidR="00334E56">
              <w:t>00</w:t>
            </w:r>
            <w:r>
              <w:t>6</w:t>
            </w:r>
          </w:p>
        </w:tc>
        <w:tc>
          <w:tcPr>
            <w:tcW w:w="2030" w:type="dxa"/>
            <w:tcPrChange w:id="851" w:author="ROBERT Cindy" w:date="2022-02-03T15:59:00Z">
              <w:tcPr>
                <w:tcW w:w="2813" w:type="dxa"/>
                <w:gridSpan w:val="2"/>
              </w:tcPr>
            </w:tcPrChange>
          </w:tcPr>
          <w:p w14:paraId="2F42B354" w14:textId="3F4A7A58" w:rsidR="00887545" w:rsidRDefault="00887545" w:rsidP="00280B47">
            <w:r>
              <w:t>Modification de l’acteur de qui réalise l’action</w:t>
            </w:r>
          </w:p>
        </w:tc>
        <w:tc>
          <w:tcPr>
            <w:tcW w:w="1119" w:type="dxa"/>
            <w:tcPrChange w:id="852" w:author="ROBERT Cindy" w:date="2022-02-03T15:59:00Z">
              <w:tcPr>
                <w:tcW w:w="1340" w:type="dxa"/>
                <w:gridSpan w:val="2"/>
              </w:tcPr>
            </w:tcPrChange>
          </w:tcPr>
          <w:p w14:paraId="2CE67855" w14:textId="77777777" w:rsidR="00887545" w:rsidRDefault="00887545" w:rsidP="00191110">
            <w:pPr>
              <w:pStyle w:val="Paragraphedeliste"/>
              <w:ind w:left="0"/>
            </w:pPr>
          </w:p>
        </w:tc>
        <w:tc>
          <w:tcPr>
            <w:tcW w:w="3261" w:type="dxa"/>
            <w:tcPrChange w:id="853" w:author="ROBERT Cindy" w:date="2022-02-03T15:59:00Z">
              <w:tcPr>
                <w:tcW w:w="4247" w:type="dxa"/>
                <w:gridSpan w:val="2"/>
              </w:tcPr>
            </w:tcPrChange>
          </w:tcPr>
          <w:p w14:paraId="20A30E0D" w14:textId="3C9C6B5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Un utilisateur peut choisir une personne parmi la liste des utilisateurs de la résidence.</w:t>
            </w:r>
          </w:p>
        </w:tc>
        <w:tc>
          <w:tcPr>
            <w:tcW w:w="2063" w:type="dxa"/>
            <w:tcPrChange w:id="854" w:author="ROBERT Cindy" w:date="2022-02-03T15:59:00Z">
              <w:tcPr>
                <w:tcW w:w="4247" w:type="dxa"/>
              </w:tcPr>
            </w:tcPrChange>
          </w:tcPr>
          <w:p w14:paraId="2BC3B108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55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42E3935E" w14:textId="6B0FF8F3" w:rsidTr="00887545">
        <w:tc>
          <w:tcPr>
            <w:tcW w:w="589" w:type="dxa"/>
            <w:tcPrChange w:id="856" w:author="ROBERT Cindy" w:date="2022-02-03T15:59:00Z">
              <w:tcPr>
                <w:tcW w:w="662" w:type="dxa"/>
                <w:gridSpan w:val="2"/>
              </w:tcPr>
            </w:tcPrChange>
          </w:tcPr>
          <w:p w14:paraId="55A2D46C" w14:textId="0E1B2BB3" w:rsidR="00887545" w:rsidRDefault="00887545" w:rsidP="00280B47">
            <w:r>
              <w:t>AC-</w:t>
            </w:r>
            <w:r w:rsidR="00334E56">
              <w:t>00</w:t>
            </w:r>
            <w:r>
              <w:t>7</w:t>
            </w:r>
          </w:p>
        </w:tc>
        <w:tc>
          <w:tcPr>
            <w:tcW w:w="2030" w:type="dxa"/>
            <w:tcPrChange w:id="857" w:author="ROBERT Cindy" w:date="2022-02-03T15:59:00Z">
              <w:tcPr>
                <w:tcW w:w="2813" w:type="dxa"/>
                <w:gridSpan w:val="2"/>
              </w:tcPr>
            </w:tcPrChange>
          </w:tcPr>
          <w:p w14:paraId="62BC1264" w14:textId="185513E5" w:rsidR="00887545" w:rsidRDefault="00887545" w:rsidP="00280B47">
            <w:r>
              <w:t xml:space="preserve">Obligation d’un DR </w:t>
            </w:r>
            <w:proofErr w:type="spellStart"/>
            <w:r>
              <w:t>à</w:t>
            </w:r>
            <w:proofErr w:type="spellEnd"/>
            <w:r>
              <w:t xml:space="preserve"> minima pour la résidence</w:t>
            </w:r>
          </w:p>
        </w:tc>
        <w:tc>
          <w:tcPr>
            <w:tcW w:w="1119" w:type="dxa"/>
            <w:tcPrChange w:id="858" w:author="ROBERT Cindy" w:date="2022-02-03T15:59:00Z">
              <w:tcPr>
                <w:tcW w:w="1340" w:type="dxa"/>
                <w:gridSpan w:val="2"/>
              </w:tcPr>
            </w:tcPrChange>
          </w:tcPr>
          <w:p w14:paraId="641A7A64" w14:textId="77777777" w:rsidR="00887545" w:rsidRDefault="00887545" w:rsidP="00191110">
            <w:pPr>
              <w:pStyle w:val="Paragraphedeliste"/>
              <w:ind w:left="0"/>
            </w:pPr>
          </w:p>
        </w:tc>
        <w:tc>
          <w:tcPr>
            <w:tcW w:w="3261" w:type="dxa"/>
            <w:tcPrChange w:id="859" w:author="ROBERT Cindy" w:date="2022-02-03T15:59:00Z">
              <w:tcPr>
                <w:tcW w:w="4247" w:type="dxa"/>
                <w:gridSpan w:val="2"/>
              </w:tcPr>
            </w:tcPrChange>
          </w:tcPr>
          <w:p w14:paraId="66D63607" w14:textId="48F3DE1E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Pour qu’une fiche prospect puisse être créée complètement, 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lastRenderedPageBreak/>
              <w:t>il faut qu’une action soit créée -&gt; il faut obligatoirement qu’il y ait au moins le directeur qui ait été créé pour la résidence. Sinon pas de création de prospect possible.</w:t>
            </w:r>
          </w:p>
        </w:tc>
        <w:tc>
          <w:tcPr>
            <w:tcW w:w="2063" w:type="dxa"/>
            <w:tcPrChange w:id="860" w:author="ROBERT Cindy" w:date="2022-02-03T15:59:00Z">
              <w:tcPr>
                <w:tcW w:w="4247" w:type="dxa"/>
              </w:tcPr>
            </w:tcPrChange>
          </w:tcPr>
          <w:p w14:paraId="5ECE7511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61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35C509D8" w14:textId="072ACBB6" w:rsidTr="00887545">
        <w:tc>
          <w:tcPr>
            <w:tcW w:w="589" w:type="dxa"/>
            <w:tcPrChange w:id="862" w:author="ROBERT Cindy" w:date="2022-02-03T15:59:00Z">
              <w:tcPr>
                <w:tcW w:w="662" w:type="dxa"/>
                <w:gridSpan w:val="2"/>
              </w:tcPr>
            </w:tcPrChange>
          </w:tcPr>
          <w:p w14:paraId="756CC753" w14:textId="0CF51D3B" w:rsidR="00887545" w:rsidRDefault="00887545" w:rsidP="00280B47">
            <w:r>
              <w:t>AC-</w:t>
            </w:r>
            <w:r w:rsidR="00334E56">
              <w:t>00</w:t>
            </w:r>
            <w:r>
              <w:t>8</w:t>
            </w:r>
          </w:p>
        </w:tc>
        <w:tc>
          <w:tcPr>
            <w:tcW w:w="2030" w:type="dxa"/>
            <w:tcPrChange w:id="863" w:author="ROBERT Cindy" w:date="2022-02-03T15:59:00Z">
              <w:tcPr>
                <w:tcW w:w="2813" w:type="dxa"/>
                <w:gridSpan w:val="2"/>
              </w:tcPr>
            </w:tcPrChange>
          </w:tcPr>
          <w:p w14:paraId="6927A506" w14:textId="5F884F54" w:rsidR="00887545" w:rsidRDefault="00887545" w:rsidP="00280B47">
            <w:r>
              <w:t>Types d’actions (liste)</w:t>
            </w:r>
          </w:p>
        </w:tc>
        <w:tc>
          <w:tcPr>
            <w:tcW w:w="1119" w:type="dxa"/>
            <w:tcPrChange w:id="864" w:author="ROBERT Cindy" w:date="2022-02-03T15:59:00Z">
              <w:tcPr>
                <w:tcW w:w="1340" w:type="dxa"/>
                <w:gridSpan w:val="2"/>
              </w:tcPr>
            </w:tcPrChange>
          </w:tcPr>
          <w:p w14:paraId="30F2CA59" w14:textId="77777777" w:rsidR="00887545" w:rsidRDefault="00887545" w:rsidP="00191110">
            <w:pPr>
              <w:pStyle w:val="Paragraphedeliste"/>
              <w:ind w:left="0"/>
            </w:pPr>
          </w:p>
        </w:tc>
        <w:tc>
          <w:tcPr>
            <w:tcW w:w="3261" w:type="dxa"/>
            <w:tcPrChange w:id="865" w:author="ROBERT Cindy" w:date="2022-02-03T15:59:00Z">
              <w:tcPr>
                <w:tcW w:w="4247" w:type="dxa"/>
                <w:gridSpan w:val="2"/>
              </w:tcPr>
            </w:tcPrChange>
          </w:tcPr>
          <w:p w14:paraId="0AFB10E6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Parmi la liste d’actions possible, seules les actions de type Téléphone,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Email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ou Courrier sont sélectionnables dans le cadre du suivi.</w:t>
            </w:r>
          </w:p>
          <w:p w14:paraId="71D54221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Les autres actions sont rattachées à un processus spécifique :</w:t>
            </w:r>
          </w:p>
          <w:p w14:paraId="481DC422" w14:textId="77777777" w:rsidR="00887545" w:rsidRDefault="00887545" w:rsidP="00DA1CAC">
            <w:pPr>
              <w:pStyle w:val="Paragraphedeliste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Visite et Annulation de visite -&gt; via le CAC</w:t>
            </w:r>
          </w:p>
          <w:p w14:paraId="3E4C3AD5" w14:textId="77777777" w:rsidR="00887545" w:rsidRDefault="00887545" w:rsidP="00DA1CAC">
            <w:pPr>
              <w:pStyle w:val="Paragraphedeliste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Refus -&gt; bouton Refus</w:t>
            </w:r>
          </w:p>
          <w:p w14:paraId="03C137DA" w14:textId="77777777" w:rsidR="00887545" w:rsidRDefault="00887545" w:rsidP="00DA1CAC">
            <w:pPr>
              <w:pStyle w:val="Paragraphedeliste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Admission -&gt; bouton admission</w:t>
            </w:r>
          </w:p>
          <w:p w14:paraId="6D4972C6" w14:textId="37474E14" w:rsidR="00887545" w:rsidRDefault="00887545" w:rsidP="005B2445">
            <w:pPr>
              <w:pStyle w:val="Paragraphedeliste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Devis -&gt; bouton devis (à venir)</w:t>
            </w:r>
          </w:p>
        </w:tc>
        <w:tc>
          <w:tcPr>
            <w:tcW w:w="2063" w:type="dxa"/>
            <w:tcPrChange w:id="866" w:author="ROBERT Cindy" w:date="2022-02-03T15:59:00Z">
              <w:tcPr>
                <w:tcW w:w="4247" w:type="dxa"/>
              </w:tcPr>
            </w:tcPrChange>
          </w:tcPr>
          <w:p w14:paraId="0FD5BB12" w14:textId="77777777" w:rsidR="00887545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67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7B357E04" w14:textId="4FAEED42" w:rsidTr="00887545">
        <w:tc>
          <w:tcPr>
            <w:tcW w:w="589" w:type="dxa"/>
            <w:tcPrChange w:id="868" w:author="ROBERT Cindy" w:date="2022-02-03T15:59:00Z">
              <w:tcPr>
                <w:tcW w:w="662" w:type="dxa"/>
                <w:gridSpan w:val="2"/>
              </w:tcPr>
            </w:tcPrChange>
          </w:tcPr>
          <w:p w14:paraId="5DA2F8E7" w14:textId="68B7F632" w:rsidR="00887545" w:rsidRDefault="00887545" w:rsidP="0091273C">
            <w:r>
              <w:t>AC-</w:t>
            </w:r>
            <w:r w:rsidR="00334E56">
              <w:t>00</w:t>
            </w:r>
            <w:r>
              <w:t>9</w:t>
            </w:r>
          </w:p>
        </w:tc>
        <w:tc>
          <w:tcPr>
            <w:tcW w:w="2030" w:type="dxa"/>
            <w:tcPrChange w:id="869" w:author="ROBERT Cindy" w:date="2022-02-03T15:59:00Z">
              <w:tcPr>
                <w:tcW w:w="2813" w:type="dxa"/>
                <w:gridSpan w:val="2"/>
              </w:tcPr>
            </w:tcPrChange>
          </w:tcPr>
          <w:p w14:paraId="50338B30" w14:textId="057B1EE6" w:rsidR="00887545" w:rsidRDefault="00887545" w:rsidP="0091273C">
            <w:r>
              <w:t>Les actions liées au CAC</w:t>
            </w:r>
          </w:p>
        </w:tc>
        <w:tc>
          <w:tcPr>
            <w:tcW w:w="1119" w:type="dxa"/>
            <w:tcPrChange w:id="870" w:author="ROBERT Cindy" w:date="2022-02-03T15:59:00Z">
              <w:tcPr>
                <w:tcW w:w="1340" w:type="dxa"/>
                <w:gridSpan w:val="2"/>
              </w:tcPr>
            </w:tcPrChange>
          </w:tcPr>
          <w:p w14:paraId="646F7F09" w14:textId="77777777" w:rsidR="00887545" w:rsidRDefault="00887545" w:rsidP="0091273C">
            <w:pPr>
              <w:pStyle w:val="Paragraphedeliste"/>
              <w:ind w:left="0"/>
            </w:pPr>
          </w:p>
        </w:tc>
        <w:tc>
          <w:tcPr>
            <w:tcW w:w="3261" w:type="dxa"/>
            <w:tcPrChange w:id="871" w:author="ROBERT Cindy" w:date="2022-02-03T15:59:00Z">
              <w:tcPr>
                <w:tcW w:w="4247" w:type="dxa"/>
                <w:gridSpan w:val="2"/>
              </w:tcPr>
            </w:tcPrChange>
          </w:tcPr>
          <w:p w14:paraId="3092A968" w14:textId="47899EF6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CF RG LAC-6 ? : </w:t>
            </w:r>
          </w:p>
          <w:p w14:paraId="70414EAB" w14:textId="77777777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Les visites doivent être gérées via le calendrier des visites. On ne peut pas créer une visite en dehors.</w:t>
            </w:r>
          </w:p>
          <w:p w14:paraId="49F1DD88" w14:textId="77777777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Les boutons d’actions en lien avec cette action visite sont : « Validation » / « Annulation de la visite avec maintien du prospect » et « Annulation de la visite avec clôture du prospect ». Ces actions se retrouvent sur l’action « visite » de la fiche prospect et sur la liste des actions commerciales « Validation des RDV ».</w:t>
            </w:r>
          </w:p>
          <w:p w14:paraId="24696ADE" w14:textId="40B85A1F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Une fois l’action visite traitée (validée ou annulée), on ne peut plus modifier l’action.</w:t>
            </w:r>
          </w:p>
        </w:tc>
        <w:tc>
          <w:tcPr>
            <w:tcW w:w="2063" w:type="dxa"/>
            <w:tcPrChange w:id="872" w:author="ROBERT Cindy" w:date="2022-02-03T15:59:00Z">
              <w:tcPr>
                <w:tcW w:w="4247" w:type="dxa"/>
              </w:tcPr>
            </w:tcPrChange>
          </w:tcPr>
          <w:p w14:paraId="04D0EE0C" w14:textId="77777777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73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4572D263" w14:textId="6EC0D48A" w:rsidTr="00887545">
        <w:tc>
          <w:tcPr>
            <w:tcW w:w="589" w:type="dxa"/>
            <w:tcPrChange w:id="874" w:author="ROBERT Cindy" w:date="2022-02-03T15:59:00Z">
              <w:tcPr>
                <w:tcW w:w="662" w:type="dxa"/>
                <w:gridSpan w:val="2"/>
              </w:tcPr>
            </w:tcPrChange>
          </w:tcPr>
          <w:p w14:paraId="329C297B" w14:textId="746CCFC7" w:rsidR="00887545" w:rsidRDefault="00887545" w:rsidP="0091273C">
            <w:r>
              <w:t>AC-</w:t>
            </w:r>
            <w:r w:rsidR="00334E56">
              <w:t>0</w:t>
            </w:r>
            <w:r>
              <w:t>10</w:t>
            </w:r>
          </w:p>
        </w:tc>
        <w:tc>
          <w:tcPr>
            <w:tcW w:w="2030" w:type="dxa"/>
            <w:tcPrChange w:id="875" w:author="ROBERT Cindy" w:date="2022-02-03T15:59:00Z">
              <w:tcPr>
                <w:tcW w:w="2813" w:type="dxa"/>
                <w:gridSpan w:val="2"/>
              </w:tcPr>
            </w:tcPrChange>
          </w:tcPr>
          <w:p w14:paraId="2BF0170C" w14:textId="348144ED" w:rsidR="00887545" w:rsidRDefault="00887545" w:rsidP="0091273C">
            <w:r>
              <w:t>Les actions liées au DAR</w:t>
            </w:r>
          </w:p>
        </w:tc>
        <w:tc>
          <w:tcPr>
            <w:tcW w:w="1119" w:type="dxa"/>
            <w:tcPrChange w:id="876" w:author="ROBERT Cindy" w:date="2022-02-03T15:59:00Z">
              <w:tcPr>
                <w:tcW w:w="1340" w:type="dxa"/>
                <w:gridSpan w:val="2"/>
              </w:tcPr>
            </w:tcPrChange>
          </w:tcPr>
          <w:p w14:paraId="34B0E626" w14:textId="77777777" w:rsidR="00887545" w:rsidRDefault="00887545" w:rsidP="0091273C">
            <w:pPr>
              <w:pStyle w:val="Paragraphedeliste"/>
              <w:ind w:left="0"/>
            </w:pPr>
          </w:p>
        </w:tc>
        <w:tc>
          <w:tcPr>
            <w:tcW w:w="3261" w:type="dxa"/>
            <w:tcPrChange w:id="877" w:author="ROBERT Cindy" w:date="2022-02-03T15:59:00Z">
              <w:tcPr>
                <w:tcW w:w="4247" w:type="dxa"/>
                <w:gridSpan w:val="2"/>
              </w:tcPr>
            </w:tcPrChange>
          </w:tcPr>
          <w:p w14:paraId="2D526E21" w14:textId="77777777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Les actions suivantes sont liées à la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ve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du DAR et sont générées 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lastRenderedPageBreak/>
              <w:t>automatiquement sur la fiche prospect :</w:t>
            </w:r>
          </w:p>
          <w:p w14:paraId="28CCDCFF" w14:textId="379C6067" w:rsidR="00887545" w:rsidRDefault="00887545" w:rsidP="00166985">
            <w:pPr>
              <w:pStyle w:val="Paragraphedeliste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Action « Admission » : date d’entrée = date de l’action </w:t>
            </w:r>
            <w:r w:rsidRPr="003F253C"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eastAsia="fr-FR"/>
              </w:rPr>
              <w:t>(à valider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), le mémo reprend les données N° de chambre, type de chambre, prix facturé, type de séjour</w:t>
            </w:r>
          </w:p>
          <w:p w14:paraId="0C4539C5" w14:textId="3130F0EE" w:rsidR="00887545" w:rsidRDefault="00887545" w:rsidP="003F253C">
            <w:pPr>
              <w:pStyle w:val="Paragraphedeliste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Action « Transfert de chambre » : correspond à une modification de séjour avec : date d’effet de la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modif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= date de l’action </w:t>
            </w:r>
            <w:r w:rsidRPr="003F253C"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eastAsia="fr-FR"/>
              </w:rPr>
              <w:t>(à valider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), le mémo reprend les données N° de chambre, type de chambre, prix facturé, type de séjour</w:t>
            </w:r>
          </w:p>
          <w:p w14:paraId="7E68B11A" w14:textId="71411587" w:rsidR="00887545" w:rsidRDefault="00887545" w:rsidP="001A066D">
            <w:pPr>
              <w:pStyle w:val="Paragraphedeliste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Cas particulier de l’AAT - Action « Transfert de chambre » : avec : date d’effet de la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modif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= date de l’action, le mémo = « Augmentation légale annuelle AAAA </w:t>
            </w:r>
            <w:r w:rsidRPr="00E25493"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eastAsia="fr-FR"/>
              </w:rPr>
              <w:t>(année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) du prix de XXX </w:t>
            </w:r>
            <w:r w:rsidRPr="00E25493"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eastAsia="fr-FR"/>
              </w:rPr>
              <w:t>(ancien prix)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à YYY </w:t>
            </w:r>
            <w:r w:rsidRPr="00E25493">
              <w:rPr>
                <w:rFonts w:ascii="Segoe UI" w:eastAsia="Times New Roman" w:hAnsi="Segoe UI" w:cs="Segoe UI"/>
                <w:i/>
                <w:iCs/>
                <w:color w:val="000000"/>
                <w:sz w:val="21"/>
                <w:szCs w:val="21"/>
                <w:lang w:eastAsia="fr-FR"/>
              </w:rPr>
              <w:t>(nouveau prix)</w:t>
            </w: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</w:t>
            </w:r>
          </w:p>
          <w:p w14:paraId="3D38FDE3" w14:textId="77777777" w:rsidR="00887545" w:rsidRDefault="00887545" w:rsidP="00166985">
            <w:pPr>
              <w:pStyle w:val="Paragraphedeliste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Action « Sortie » : correspond à la réalisation d’un STC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avec  date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 xml:space="preserve"> de sortie = date de l’action, le mémo reprend le motif de la sortie.</w:t>
            </w:r>
          </w:p>
          <w:p w14:paraId="017A21E4" w14:textId="0FDF1D93" w:rsidR="00BD0A7D" w:rsidRPr="00166985" w:rsidRDefault="00BD0A7D" w:rsidP="00166985">
            <w:pPr>
              <w:pStyle w:val="Paragraphedeliste"/>
              <w:numPr>
                <w:ilvl w:val="0"/>
                <w:numId w:val="49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r w:rsidRPr="00BD0A7D">
              <w:rPr>
                <w:rFonts w:ascii="Segoe UI" w:eastAsia="Times New Roman" w:hAnsi="Segoe UI" w:cs="Segoe UI"/>
                <w:color w:val="000000"/>
                <w:sz w:val="21"/>
                <w:szCs w:val="21"/>
                <w:highlight w:val="yellow"/>
                <w:lang w:eastAsia="fr-FR"/>
              </w:rPr>
              <w:t>Action « annulation de l’admission » </w:t>
            </w:r>
          </w:p>
        </w:tc>
        <w:tc>
          <w:tcPr>
            <w:tcW w:w="2063" w:type="dxa"/>
            <w:tcPrChange w:id="878" w:author="ROBERT Cindy" w:date="2022-02-03T15:59:00Z">
              <w:tcPr>
                <w:tcW w:w="4247" w:type="dxa"/>
              </w:tcPr>
            </w:tcPrChange>
          </w:tcPr>
          <w:p w14:paraId="76A692B6" w14:textId="77777777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79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  <w:tr w:rsidR="00887545" w14:paraId="729F1764" w14:textId="6620FB8C" w:rsidTr="00887545">
        <w:tc>
          <w:tcPr>
            <w:tcW w:w="589" w:type="dxa"/>
            <w:tcPrChange w:id="880" w:author="ROBERT Cindy" w:date="2022-02-03T15:59:00Z">
              <w:tcPr>
                <w:tcW w:w="662" w:type="dxa"/>
                <w:gridSpan w:val="2"/>
              </w:tcPr>
            </w:tcPrChange>
          </w:tcPr>
          <w:p w14:paraId="590215A2" w14:textId="0D6BE98D" w:rsidR="00887545" w:rsidRDefault="00887545" w:rsidP="0091273C">
            <w:r>
              <w:t>AC-</w:t>
            </w:r>
            <w:r w:rsidR="00334E56">
              <w:t>0</w:t>
            </w:r>
            <w:r>
              <w:t>11</w:t>
            </w:r>
          </w:p>
        </w:tc>
        <w:tc>
          <w:tcPr>
            <w:tcW w:w="2030" w:type="dxa"/>
            <w:tcPrChange w:id="881" w:author="ROBERT Cindy" w:date="2022-02-03T15:59:00Z">
              <w:tcPr>
                <w:tcW w:w="2813" w:type="dxa"/>
                <w:gridSpan w:val="2"/>
              </w:tcPr>
            </w:tcPrChange>
          </w:tcPr>
          <w:p w14:paraId="4004BFF8" w14:textId="5271B572" w:rsidR="00887545" w:rsidRDefault="00887545" w:rsidP="0091273C">
            <w:r>
              <w:t>Action Devis</w:t>
            </w:r>
          </w:p>
        </w:tc>
        <w:tc>
          <w:tcPr>
            <w:tcW w:w="1119" w:type="dxa"/>
            <w:tcPrChange w:id="882" w:author="ROBERT Cindy" w:date="2022-02-03T15:59:00Z">
              <w:tcPr>
                <w:tcW w:w="1340" w:type="dxa"/>
                <w:gridSpan w:val="2"/>
              </w:tcPr>
            </w:tcPrChange>
          </w:tcPr>
          <w:p w14:paraId="114557F3" w14:textId="77777777" w:rsidR="00887545" w:rsidRDefault="00887545" w:rsidP="0091273C">
            <w:pPr>
              <w:pStyle w:val="Paragraphedeliste"/>
              <w:ind w:left="0"/>
            </w:pPr>
          </w:p>
        </w:tc>
        <w:tc>
          <w:tcPr>
            <w:tcW w:w="3261" w:type="dxa"/>
            <w:tcPrChange w:id="883" w:author="ROBERT Cindy" w:date="2022-02-03T15:59:00Z">
              <w:tcPr>
                <w:tcW w:w="4247" w:type="dxa"/>
                <w:gridSpan w:val="2"/>
              </w:tcPr>
            </w:tcPrChange>
          </w:tcPr>
          <w:p w14:paraId="2C4BCA5D" w14:textId="637A48CF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  <w:commentRangeStart w:id="884"/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  <w:t>Le bouton devis permet de saisir les informations d’un devis et crée une action ou 2 en lien :</w:t>
            </w:r>
            <w:commentRangeEnd w:id="884"/>
            <w:r>
              <w:rPr>
                <w:rStyle w:val="Marquedecommentaire"/>
              </w:rPr>
              <w:commentReference w:id="884"/>
            </w:r>
          </w:p>
        </w:tc>
        <w:tc>
          <w:tcPr>
            <w:tcW w:w="2063" w:type="dxa"/>
            <w:tcPrChange w:id="885" w:author="ROBERT Cindy" w:date="2022-02-03T15:59:00Z">
              <w:tcPr>
                <w:tcW w:w="4247" w:type="dxa"/>
              </w:tcPr>
            </w:tcPrChange>
          </w:tcPr>
          <w:p w14:paraId="1A5F1529" w14:textId="77777777" w:rsidR="00887545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ins w:id="886" w:author="ROBERT Cindy" w:date="2022-02-03T15:59:00Z"/>
                <w:rFonts w:ascii="Segoe UI" w:eastAsia="Times New Roman" w:hAnsi="Segoe UI" w:cs="Segoe UI"/>
                <w:color w:val="000000"/>
                <w:sz w:val="21"/>
                <w:szCs w:val="21"/>
                <w:lang w:eastAsia="fr-FR"/>
              </w:rPr>
            </w:pPr>
          </w:p>
        </w:tc>
      </w:tr>
    </w:tbl>
    <w:p w14:paraId="41DBF300" w14:textId="77777777" w:rsidR="00862BA9" w:rsidRDefault="00862BA9" w:rsidP="00447395"/>
    <w:p w14:paraId="32B7E4CA" w14:textId="5E97F894" w:rsidR="0089041A" w:rsidRDefault="0089041A" w:rsidP="00406390">
      <w:pPr>
        <w:pStyle w:val="Titre1"/>
        <w:rPr>
          <w:ins w:id="887" w:author="MORSCH Daniela" w:date="2022-02-02T18:15:00Z"/>
        </w:rPr>
      </w:pPr>
      <w:bookmarkStart w:id="888" w:name="_Toc94718511"/>
      <w:r>
        <w:t>Actions de refus</w:t>
      </w:r>
      <w:bookmarkEnd w:id="888"/>
    </w:p>
    <w:p w14:paraId="61BB2870" w14:textId="596B4527" w:rsidR="008B3031" w:rsidRPr="00366805" w:rsidRDefault="008B3031" w:rsidP="008B3031">
      <w:pPr>
        <w:rPr>
          <w:ins w:id="889" w:author="MORSCH Daniela" w:date="2022-02-02T18:15:00Z"/>
        </w:rPr>
      </w:pPr>
      <w:proofErr w:type="spellStart"/>
      <w:ins w:id="890" w:author="MORSCH Daniela" w:date="2022-02-02T18:15:00Z">
        <w:r w:rsidRPr="00F7509D">
          <w:t>Rg</w:t>
        </w:r>
        <w:proofErr w:type="spellEnd"/>
        <w:r w:rsidRPr="00F7509D">
          <w:t xml:space="preserve"> typée « </w:t>
        </w:r>
        <w:r>
          <w:t>AC</w:t>
        </w:r>
        <w:r w:rsidR="00883DA1">
          <w:t>-RF</w:t>
        </w:r>
        <w:r w:rsidRPr="00F7509D">
          <w:t xml:space="preserve"> » -&gt; correspond </w:t>
        </w:r>
        <w:r>
          <w:t xml:space="preserve">RG sur les actions commerciales </w:t>
        </w:r>
      </w:ins>
      <w:ins w:id="891" w:author="MORSCH Daniela" w:date="2022-02-02T18:16:00Z">
        <w:r w:rsidR="00883DA1">
          <w:t>de type Refus</w:t>
        </w:r>
      </w:ins>
    </w:p>
    <w:p w14:paraId="3A949EFD" w14:textId="77777777" w:rsidR="008B3031" w:rsidRDefault="008B3031" w:rsidP="008B3031">
      <w:pPr>
        <w:rPr>
          <w:ins w:id="892" w:author="MORSCH Daniela" w:date="2022-02-02T18:15:00Z"/>
        </w:rPr>
      </w:pPr>
    </w:p>
    <w:p w14:paraId="20C286D4" w14:textId="77777777" w:rsidR="008B3031" w:rsidRPr="008B3031" w:rsidRDefault="008B3031" w:rsidP="00883DA1"/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  <w:tblPrChange w:id="893" w:author="ROBERT Cindy" w:date="2022-02-03T15:59:00Z">
          <w:tblPr>
            <w:tblStyle w:val="Grilledutableau"/>
            <w:tblpPr w:leftFromText="141" w:rightFromText="141" w:vertAnchor="text" w:horzAnchor="margin" w:tblpY="17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86"/>
        <w:gridCol w:w="2068"/>
        <w:gridCol w:w="1759"/>
        <w:gridCol w:w="2947"/>
        <w:gridCol w:w="1702"/>
        <w:tblGridChange w:id="894">
          <w:tblGrid>
            <w:gridCol w:w="662"/>
            <w:gridCol w:w="2813"/>
            <w:gridCol w:w="1969"/>
            <w:gridCol w:w="3618"/>
            <w:gridCol w:w="3618"/>
          </w:tblGrid>
        </w:tblGridChange>
      </w:tblGrid>
      <w:tr w:rsidR="00887545" w14:paraId="2CEA6C6D" w14:textId="27A6E8F0" w:rsidTr="00887545">
        <w:tc>
          <w:tcPr>
            <w:tcW w:w="586" w:type="dxa"/>
            <w:shd w:val="clear" w:color="auto" w:fill="FABF8F" w:themeFill="accent6" w:themeFillTint="99"/>
            <w:tcPrChange w:id="895" w:author="ROBERT Cindy" w:date="2022-02-03T15:59:00Z">
              <w:tcPr>
                <w:tcW w:w="662" w:type="dxa"/>
                <w:shd w:val="clear" w:color="auto" w:fill="FABF8F" w:themeFill="accent6" w:themeFillTint="99"/>
              </w:tcPr>
            </w:tcPrChange>
          </w:tcPr>
          <w:p w14:paraId="1A89410C" w14:textId="77777777" w:rsidR="00887545" w:rsidRDefault="00887545" w:rsidP="00280B47">
            <w:r>
              <w:t>RG</w:t>
            </w:r>
          </w:p>
        </w:tc>
        <w:tc>
          <w:tcPr>
            <w:tcW w:w="2068" w:type="dxa"/>
            <w:shd w:val="clear" w:color="auto" w:fill="FABF8F" w:themeFill="accent6" w:themeFillTint="99"/>
            <w:tcPrChange w:id="896" w:author="ROBERT Cindy" w:date="2022-02-03T15:59:00Z">
              <w:tcPr>
                <w:tcW w:w="2813" w:type="dxa"/>
                <w:shd w:val="clear" w:color="auto" w:fill="FABF8F" w:themeFill="accent6" w:themeFillTint="99"/>
              </w:tcPr>
            </w:tcPrChange>
          </w:tcPr>
          <w:p w14:paraId="1E9128E7" w14:textId="77777777" w:rsidR="00887545" w:rsidRDefault="00887545" w:rsidP="00280B47">
            <w:r>
              <w:t>Description</w:t>
            </w:r>
          </w:p>
        </w:tc>
        <w:tc>
          <w:tcPr>
            <w:tcW w:w="1759" w:type="dxa"/>
            <w:shd w:val="clear" w:color="auto" w:fill="FABF8F" w:themeFill="accent6" w:themeFillTint="99"/>
            <w:tcPrChange w:id="897" w:author="ROBERT Cindy" w:date="2022-02-03T15:59:00Z">
              <w:tcPr>
                <w:tcW w:w="1969" w:type="dxa"/>
                <w:shd w:val="clear" w:color="auto" w:fill="FABF8F" w:themeFill="accent6" w:themeFillTint="99"/>
              </w:tcPr>
            </w:tcPrChange>
          </w:tcPr>
          <w:p w14:paraId="41DADA98" w14:textId="77777777" w:rsidR="00887545" w:rsidRDefault="00887545" w:rsidP="00280B47">
            <w:r>
              <w:t>Champs</w:t>
            </w:r>
          </w:p>
        </w:tc>
        <w:tc>
          <w:tcPr>
            <w:tcW w:w="2947" w:type="dxa"/>
            <w:shd w:val="clear" w:color="auto" w:fill="FABF8F" w:themeFill="accent6" w:themeFillTint="99"/>
            <w:tcPrChange w:id="898" w:author="ROBERT Cindy" w:date="2022-02-03T15:59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0400C74C" w14:textId="77777777" w:rsidR="00887545" w:rsidRDefault="00887545" w:rsidP="00280B47">
            <w:r>
              <w:t>Règles</w:t>
            </w:r>
          </w:p>
        </w:tc>
        <w:tc>
          <w:tcPr>
            <w:tcW w:w="1702" w:type="dxa"/>
            <w:shd w:val="clear" w:color="auto" w:fill="FABF8F" w:themeFill="accent6" w:themeFillTint="99"/>
            <w:tcPrChange w:id="899" w:author="ROBERT Cindy" w:date="2022-02-03T15:59:00Z">
              <w:tcPr>
                <w:tcW w:w="3618" w:type="dxa"/>
                <w:shd w:val="clear" w:color="auto" w:fill="FABF8F" w:themeFill="accent6" w:themeFillTint="99"/>
              </w:tcPr>
            </w:tcPrChange>
          </w:tcPr>
          <w:p w14:paraId="4942FE6D" w14:textId="463ACEF4" w:rsidR="00887545" w:rsidRDefault="00887545" w:rsidP="00280B47">
            <w:pPr>
              <w:rPr>
                <w:ins w:id="900" w:author="ROBERT Cindy" w:date="2022-02-03T15:59:00Z"/>
              </w:rPr>
            </w:pPr>
            <w:ins w:id="901" w:author="ROBERT Cindy" w:date="2022-02-03T15:59:00Z">
              <w:r>
                <w:t>US</w:t>
              </w:r>
            </w:ins>
          </w:p>
        </w:tc>
      </w:tr>
      <w:tr w:rsidR="00887545" w14:paraId="5A74FC89" w14:textId="11FBF8C2" w:rsidTr="00887545">
        <w:tc>
          <w:tcPr>
            <w:tcW w:w="586" w:type="dxa"/>
            <w:tcPrChange w:id="902" w:author="ROBERT Cindy" w:date="2022-02-03T15:59:00Z">
              <w:tcPr>
                <w:tcW w:w="662" w:type="dxa"/>
              </w:tcPr>
            </w:tcPrChange>
          </w:tcPr>
          <w:p w14:paraId="384E65D1" w14:textId="07E2171E" w:rsidR="00887545" w:rsidRDefault="00887545" w:rsidP="00280B47">
            <w:ins w:id="903" w:author="MORSCH Daniela" w:date="2022-02-02T18:16:00Z">
              <w:r>
                <w:t>AC-RF-</w:t>
              </w:r>
            </w:ins>
            <w:r w:rsidR="00334E56">
              <w:t>00</w:t>
            </w:r>
            <w:ins w:id="904" w:author="MORSCH Daniela" w:date="2022-02-02T18:16:00Z">
              <w:r>
                <w:t>1</w:t>
              </w:r>
            </w:ins>
          </w:p>
        </w:tc>
        <w:tc>
          <w:tcPr>
            <w:tcW w:w="2068" w:type="dxa"/>
            <w:tcPrChange w:id="905" w:author="ROBERT Cindy" w:date="2022-02-03T15:59:00Z">
              <w:tcPr>
                <w:tcW w:w="2813" w:type="dxa"/>
              </w:tcPr>
            </w:tcPrChange>
          </w:tcPr>
          <w:p w14:paraId="32A4E30F" w14:textId="437B6203" w:rsidR="00887545" w:rsidRDefault="00887545" w:rsidP="00280B47">
            <w:r>
              <w:t xml:space="preserve">Changement de statut après un refus autre que « décès » </w:t>
            </w:r>
          </w:p>
        </w:tc>
        <w:tc>
          <w:tcPr>
            <w:tcW w:w="1759" w:type="dxa"/>
            <w:tcPrChange w:id="906" w:author="ROBERT Cindy" w:date="2022-02-03T15:59:00Z">
              <w:tcPr>
                <w:tcW w:w="1969" w:type="dxa"/>
              </w:tcPr>
            </w:tcPrChange>
          </w:tcPr>
          <w:p w14:paraId="7AA79202" w14:textId="77777777" w:rsidR="00887545" w:rsidRDefault="00887545" w:rsidP="00280B47">
            <w:pPr>
              <w:pStyle w:val="Paragraphedeliste"/>
            </w:pPr>
          </w:p>
        </w:tc>
        <w:tc>
          <w:tcPr>
            <w:tcW w:w="2947" w:type="dxa"/>
            <w:tcPrChange w:id="907" w:author="ROBERT Cindy" w:date="2022-02-03T15:59:00Z">
              <w:tcPr>
                <w:tcW w:w="3618" w:type="dxa"/>
              </w:tcPr>
            </w:tcPrChange>
          </w:tcPr>
          <w:p w14:paraId="09995595" w14:textId="2E1497B0" w:rsidR="00887545" w:rsidRPr="00DD2164" w:rsidRDefault="00887545" w:rsidP="00280B47">
            <w:r>
              <w:t xml:space="preserve">Lorsqu’un refus (autre que décès) est fait sur une fiche prospect alors le statut de la résidence sur lequel est fait l’action devient « refus » </w:t>
            </w:r>
          </w:p>
        </w:tc>
        <w:tc>
          <w:tcPr>
            <w:tcW w:w="1702" w:type="dxa"/>
            <w:tcPrChange w:id="908" w:author="ROBERT Cindy" w:date="2022-02-03T15:59:00Z">
              <w:tcPr>
                <w:tcW w:w="3618" w:type="dxa"/>
              </w:tcPr>
            </w:tcPrChange>
          </w:tcPr>
          <w:p w14:paraId="0A82E66C" w14:textId="77777777" w:rsidR="00887545" w:rsidRDefault="00887545" w:rsidP="00280B47">
            <w:pPr>
              <w:rPr>
                <w:ins w:id="909" w:author="ROBERT Cindy" w:date="2022-02-03T15:59:00Z"/>
              </w:rPr>
            </w:pPr>
          </w:p>
        </w:tc>
      </w:tr>
      <w:tr w:rsidR="00887545" w14:paraId="47301A19" w14:textId="1CED9848" w:rsidTr="00887545">
        <w:tc>
          <w:tcPr>
            <w:tcW w:w="586" w:type="dxa"/>
            <w:tcPrChange w:id="910" w:author="ROBERT Cindy" w:date="2022-02-03T15:59:00Z">
              <w:tcPr>
                <w:tcW w:w="662" w:type="dxa"/>
              </w:tcPr>
            </w:tcPrChange>
          </w:tcPr>
          <w:p w14:paraId="7E34065C" w14:textId="415F77E5" w:rsidR="00887545" w:rsidRDefault="00887545" w:rsidP="00280B47">
            <w:ins w:id="911" w:author="MORSCH Daniela" w:date="2022-02-02T18:16:00Z">
              <w:r>
                <w:t>AC-RF-</w:t>
              </w:r>
            </w:ins>
            <w:r w:rsidR="00334E56">
              <w:t>00</w:t>
            </w:r>
            <w:ins w:id="912" w:author="MORSCH Daniela" w:date="2022-02-02T18:16:00Z">
              <w:r>
                <w:t>2</w:t>
              </w:r>
            </w:ins>
          </w:p>
        </w:tc>
        <w:tc>
          <w:tcPr>
            <w:tcW w:w="2068" w:type="dxa"/>
            <w:tcPrChange w:id="913" w:author="ROBERT Cindy" w:date="2022-02-03T15:59:00Z">
              <w:tcPr>
                <w:tcW w:w="2813" w:type="dxa"/>
              </w:tcPr>
            </w:tcPrChange>
          </w:tcPr>
          <w:p w14:paraId="2CE4E1AC" w14:textId="78A17DBB" w:rsidR="00887545" w:rsidRDefault="00887545" w:rsidP="00280B47">
            <w:r>
              <w:t>Statut des réorientations à la suite d’un refus autre que « décès »</w:t>
            </w:r>
          </w:p>
        </w:tc>
        <w:tc>
          <w:tcPr>
            <w:tcW w:w="1759" w:type="dxa"/>
            <w:tcPrChange w:id="914" w:author="ROBERT Cindy" w:date="2022-02-03T15:59:00Z">
              <w:tcPr>
                <w:tcW w:w="1969" w:type="dxa"/>
              </w:tcPr>
            </w:tcPrChange>
          </w:tcPr>
          <w:p w14:paraId="63B24CD6" w14:textId="77777777" w:rsidR="00887545" w:rsidRDefault="00887545" w:rsidP="00280B47">
            <w:pPr>
              <w:pStyle w:val="Paragraphedeliste"/>
            </w:pPr>
          </w:p>
        </w:tc>
        <w:tc>
          <w:tcPr>
            <w:tcW w:w="2947" w:type="dxa"/>
            <w:tcPrChange w:id="915" w:author="ROBERT Cindy" w:date="2022-02-03T15:59:00Z">
              <w:tcPr>
                <w:tcW w:w="3618" w:type="dxa"/>
              </w:tcPr>
            </w:tcPrChange>
          </w:tcPr>
          <w:p w14:paraId="4A3AA747" w14:textId="54C270C2" w:rsidR="00887545" w:rsidRDefault="00887545" w:rsidP="00280B47">
            <w:r>
              <w:t>Lorsqu’un refus est fait et que des réorientations ont été faites, alors le statut des établissements de sélectionnés lors de la réorientation est « en cours »</w:t>
            </w:r>
          </w:p>
        </w:tc>
        <w:tc>
          <w:tcPr>
            <w:tcW w:w="1702" w:type="dxa"/>
            <w:tcPrChange w:id="916" w:author="ROBERT Cindy" w:date="2022-02-03T15:59:00Z">
              <w:tcPr>
                <w:tcW w:w="3618" w:type="dxa"/>
              </w:tcPr>
            </w:tcPrChange>
          </w:tcPr>
          <w:p w14:paraId="61F7BF99" w14:textId="77777777" w:rsidR="00887545" w:rsidRDefault="00887545" w:rsidP="00280B47">
            <w:pPr>
              <w:rPr>
                <w:ins w:id="917" w:author="ROBERT Cindy" w:date="2022-02-03T15:59:00Z"/>
              </w:rPr>
            </w:pPr>
          </w:p>
        </w:tc>
      </w:tr>
      <w:tr w:rsidR="00887545" w14:paraId="695CEA3D" w14:textId="491602E2" w:rsidTr="00887545">
        <w:tc>
          <w:tcPr>
            <w:tcW w:w="586" w:type="dxa"/>
            <w:tcPrChange w:id="918" w:author="ROBERT Cindy" w:date="2022-02-03T15:59:00Z">
              <w:tcPr>
                <w:tcW w:w="662" w:type="dxa"/>
              </w:tcPr>
            </w:tcPrChange>
          </w:tcPr>
          <w:p w14:paraId="783BE8FD" w14:textId="10FAEE42" w:rsidR="00887545" w:rsidRDefault="00887545" w:rsidP="00280B47">
            <w:ins w:id="919" w:author="MORSCH Daniela" w:date="2022-02-02T18:16:00Z">
              <w:r>
                <w:t>AC-RF-</w:t>
              </w:r>
            </w:ins>
            <w:r w:rsidR="00334E56">
              <w:t>00</w:t>
            </w:r>
            <w:ins w:id="920" w:author="MORSCH Daniela" w:date="2022-02-02T18:16:00Z">
              <w:r>
                <w:t>3</w:t>
              </w:r>
            </w:ins>
          </w:p>
        </w:tc>
        <w:tc>
          <w:tcPr>
            <w:tcW w:w="2068" w:type="dxa"/>
            <w:tcPrChange w:id="921" w:author="ROBERT Cindy" w:date="2022-02-03T15:59:00Z">
              <w:tcPr>
                <w:tcW w:w="2813" w:type="dxa"/>
              </w:tcPr>
            </w:tcPrChange>
          </w:tcPr>
          <w:p w14:paraId="2D661903" w14:textId="7E0919FC" w:rsidR="00887545" w:rsidRDefault="00887545" w:rsidP="00280B47">
            <w:r>
              <w:t>Statut après un « décès »</w:t>
            </w:r>
          </w:p>
        </w:tc>
        <w:tc>
          <w:tcPr>
            <w:tcW w:w="1759" w:type="dxa"/>
            <w:tcPrChange w:id="922" w:author="ROBERT Cindy" w:date="2022-02-03T15:59:00Z">
              <w:tcPr>
                <w:tcW w:w="1969" w:type="dxa"/>
              </w:tcPr>
            </w:tcPrChange>
          </w:tcPr>
          <w:p w14:paraId="40DA5F88" w14:textId="77777777" w:rsidR="00887545" w:rsidRDefault="00887545" w:rsidP="00280B47">
            <w:pPr>
              <w:pStyle w:val="Paragraphedeliste"/>
            </w:pPr>
          </w:p>
        </w:tc>
        <w:tc>
          <w:tcPr>
            <w:tcW w:w="2947" w:type="dxa"/>
            <w:tcPrChange w:id="923" w:author="ROBERT Cindy" w:date="2022-02-03T15:59:00Z">
              <w:tcPr>
                <w:tcW w:w="3618" w:type="dxa"/>
              </w:tcPr>
            </w:tcPrChange>
          </w:tcPr>
          <w:p w14:paraId="148FBD46" w14:textId="3FE44890" w:rsidR="00887545" w:rsidRDefault="00887545" w:rsidP="00280B47">
            <w:commentRangeStart w:id="924"/>
            <w:commentRangeStart w:id="925"/>
            <w:commentRangeStart w:id="926"/>
            <w:r>
              <w:t>Lorsqu’un refus de type « décès » est fait sur une fiche prospect alors le statut de toutes les orientations associées à la fiche est « sortie définitive »</w:t>
            </w:r>
            <w:commentRangeEnd w:id="924"/>
            <w:r>
              <w:rPr>
                <w:rStyle w:val="Marquedecommentaire"/>
              </w:rPr>
              <w:commentReference w:id="924"/>
            </w:r>
            <w:commentRangeEnd w:id="925"/>
            <w:r w:rsidR="00DA2B9D">
              <w:rPr>
                <w:rStyle w:val="Marquedecommentaire"/>
              </w:rPr>
              <w:commentReference w:id="925"/>
            </w:r>
            <w:commentRangeEnd w:id="926"/>
            <w:r w:rsidR="007B5A70">
              <w:rPr>
                <w:rStyle w:val="Marquedecommentaire"/>
              </w:rPr>
              <w:commentReference w:id="926"/>
            </w:r>
          </w:p>
        </w:tc>
        <w:tc>
          <w:tcPr>
            <w:tcW w:w="1702" w:type="dxa"/>
            <w:tcPrChange w:id="927" w:author="ROBERT Cindy" w:date="2022-02-03T15:59:00Z">
              <w:tcPr>
                <w:tcW w:w="3618" w:type="dxa"/>
              </w:tcPr>
            </w:tcPrChange>
          </w:tcPr>
          <w:p w14:paraId="6C7969C5" w14:textId="77777777" w:rsidR="00887545" w:rsidRDefault="00887545" w:rsidP="00280B47">
            <w:pPr>
              <w:rPr>
                <w:ins w:id="928" w:author="ROBERT Cindy" w:date="2022-02-03T15:59:00Z"/>
              </w:rPr>
            </w:pPr>
          </w:p>
        </w:tc>
      </w:tr>
      <w:tr w:rsidR="00887545" w14:paraId="7D950B4C" w14:textId="23B87714" w:rsidTr="00887545">
        <w:tc>
          <w:tcPr>
            <w:tcW w:w="586" w:type="dxa"/>
            <w:tcPrChange w:id="929" w:author="ROBERT Cindy" w:date="2022-02-03T15:59:00Z">
              <w:tcPr>
                <w:tcW w:w="662" w:type="dxa"/>
              </w:tcPr>
            </w:tcPrChange>
          </w:tcPr>
          <w:p w14:paraId="3AE42E31" w14:textId="75556E5D" w:rsidR="00887545" w:rsidRDefault="00887545" w:rsidP="00280B47">
            <w:ins w:id="930" w:author="MORSCH Daniela" w:date="2022-02-02T18:16:00Z">
              <w:r>
                <w:t>AC-RF-</w:t>
              </w:r>
            </w:ins>
            <w:r w:rsidR="00334E56">
              <w:t>00</w:t>
            </w:r>
            <w:ins w:id="931" w:author="MORSCH Daniela" w:date="2022-02-02T18:16:00Z">
              <w:r>
                <w:t>4</w:t>
              </w:r>
            </w:ins>
          </w:p>
        </w:tc>
        <w:tc>
          <w:tcPr>
            <w:tcW w:w="2068" w:type="dxa"/>
            <w:tcPrChange w:id="932" w:author="ROBERT Cindy" w:date="2022-02-03T15:59:00Z">
              <w:tcPr>
                <w:tcW w:w="2813" w:type="dxa"/>
              </w:tcPr>
            </w:tcPrChange>
          </w:tcPr>
          <w:p w14:paraId="5ECCF101" w14:textId="3EBA480E" w:rsidR="00887545" w:rsidRDefault="00887545" w:rsidP="00280B47">
            <w:r>
              <w:t>La date de l’action de refus</w:t>
            </w:r>
          </w:p>
        </w:tc>
        <w:tc>
          <w:tcPr>
            <w:tcW w:w="1759" w:type="dxa"/>
            <w:tcPrChange w:id="933" w:author="ROBERT Cindy" w:date="2022-02-03T15:59:00Z">
              <w:tcPr>
                <w:tcW w:w="1969" w:type="dxa"/>
              </w:tcPr>
            </w:tcPrChange>
          </w:tcPr>
          <w:p w14:paraId="7746A015" w14:textId="49DDCCC0" w:rsidR="00887545" w:rsidRDefault="00887545" w:rsidP="00283040">
            <w:pPr>
              <w:pStyle w:val="Paragraphedeliste"/>
              <w:ind w:left="0"/>
            </w:pPr>
            <w:r>
              <w:t>Date de l’action de refus</w:t>
            </w:r>
          </w:p>
        </w:tc>
        <w:tc>
          <w:tcPr>
            <w:tcW w:w="2947" w:type="dxa"/>
            <w:tcPrChange w:id="934" w:author="ROBERT Cindy" w:date="2022-02-03T15:59:00Z">
              <w:tcPr>
                <w:tcW w:w="3618" w:type="dxa"/>
              </w:tcPr>
            </w:tcPrChange>
          </w:tcPr>
          <w:p w14:paraId="6B7834F8" w14:textId="33991990" w:rsidR="00887545" w:rsidRDefault="00887545" w:rsidP="00280B47">
            <w:r>
              <w:t>La date de l’action de refus doit être par défaut la date du jour</w:t>
            </w:r>
          </w:p>
        </w:tc>
        <w:tc>
          <w:tcPr>
            <w:tcW w:w="1702" w:type="dxa"/>
            <w:tcPrChange w:id="935" w:author="ROBERT Cindy" w:date="2022-02-03T15:59:00Z">
              <w:tcPr>
                <w:tcW w:w="3618" w:type="dxa"/>
              </w:tcPr>
            </w:tcPrChange>
          </w:tcPr>
          <w:p w14:paraId="76BD021E" w14:textId="77777777" w:rsidR="00887545" w:rsidRDefault="00887545" w:rsidP="00280B47">
            <w:pPr>
              <w:rPr>
                <w:ins w:id="936" w:author="ROBERT Cindy" w:date="2022-02-03T15:59:00Z"/>
              </w:rPr>
            </w:pPr>
          </w:p>
        </w:tc>
      </w:tr>
      <w:tr w:rsidR="00887545" w14:paraId="37A367C0" w14:textId="1E4F4735" w:rsidTr="00887545">
        <w:tc>
          <w:tcPr>
            <w:tcW w:w="586" w:type="dxa"/>
            <w:tcPrChange w:id="937" w:author="ROBERT Cindy" w:date="2022-02-03T15:59:00Z">
              <w:tcPr>
                <w:tcW w:w="662" w:type="dxa"/>
              </w:tcPr>
            </w:tcPrChange>
          </w:tcPr>
          <w:p w14:paraId="2DD1E0B2" w14:textId="33975C82" w:rsidR="00887545" w:rsidRDefault="00887545" w:rsidP="00280B47">
            <w:ins w:id="938" w:author="MORSCH Daniela" w:date="2022-02-02T18:16:00Z">
              <w:r>
                <w:t>AC-RF-</w:t>
              </w:r>
            </w:ins>
            <w:r w:rsidR="00334E56">
              <w:t>00</w:t>
            </w:r>
            <w:ins w:id="939" w:author="MORSCH Daniela" w:date="2022-02-02T18:16:00Z">
              <w:r>
                <w:t>5</w:t>
              </w:r>
            </w:ins>
          </w:p>
        </w:tc>
        <w:tc>
          <w:tcPr>
            <w:tcW w:w="2068" w:type="dxa"/>
            <w:tcPrChange w:id="940" w:author="ROBERT Cindy" w:date="2022-02-03T15:59:00Z">
              <w:tcPr>
                <w:tcW w:w="2813" w:type="dxa"/>
              </w:tcPr>
            </w:tcPrChange>
          </w:tcPr>
          <w:p w14:paraId="67A5E1EE" w14:textId="0FAD3934" w:rsidR="00887545" w:rsidRDefault="00887545" w:rsidP="00280B47">
            <w:r>
              <w:t>La date de l’action de refus obligatoire</w:t>
            </w:r>
          </w:p>
        </w:tc>
        <w:tc>
          <w:tcPr>
            <w:tcW w:w="1759" w:type="dxa"/>
            <w:tcPrChange w:id="941" w:author="ROBERT Cindy" w:date="2022-02-03T15:59:00Z">
              <w:tcPr>
                <w:tcW w:w="1969" w:type="dxa"/>
              </w:tcPr>
            </w:tcPrChange>
          </w:tcPr>
          <w:p w14:paraId="61D95C6C" w14:textId="3D9AC390" w:rsidR="00887545" w:rsidRDefault="00887545" w:rsidP="00280B47">
            <w:pPr>
              <w:pStyle w:val="Paragraphedeliste"/>
            </w:pPr>
            <w:r>
              <w:t>Date de l’action de refus</w:t>
            </w:r>
          </w:p>
        </w:tc>
        <w:tc>
          <w:tcPr>
            <w:tcW w:w="2947" w:type="dxa"/>
            <w:tcPrChange w:id="942" w:author="ROBERT Cindy" w:date="2022-02-03T15:59:00Z">
              <w:tcPr>
                <w:tcW w:w="3618" w:type="dxa"/>
              </w:tcPr>
            </w:tcPrChange>
          </w:tcPr>
          <w:p w14:paraId="6ABB89D4" w14:textId="2D1A15C6" w:rsidR="00887545" w:rsidRDefault="00887545" w:rsidP="00280B47">
            <w:r>
              <w:t>La date de l’action de refus est obligatoire</w:t>
            </w:r>
          </w:p>
        </w:tc>
        <w:tc>
          <w:tcPr>
            <w:tcW w:w="1702" w:type="dxa"/>
            <w:tcPrChange w:id="943" w:author="ROBERT Cindy" w:date="2022-02-03T15:59:00Z">
              <w:tcPr>
                <w:tcW w:w="3618" w:type="dxa"/>
              </w:tcPr>
            </w:tcPrChange>
          </w:tcPr>
          <w:p w14:paraId="626B80F6" w14:textId="77777777" w:rsidR="00887545" w:rsidRDefault="00887545" w:rsidP="00280B47">
            <w:pPr>
              <w:rPr>
                <w:ins w:id="944" w:author="ROBERT Cindy" w:date="2022-02-03T15:59:00Z"/>
              </w:rPr>
            </w:pPr>
          </w:p>
        </w:tc>
      </w:tr>
      <w:tr w:rsidR="00887545" w14:paraId="6637A9A9" w14:textId="034190E5" w:rsidTr="00887545">
        <w:tc>
          <w:tcPr>
            <w:tcW w:w="586" w:type="dxa"/>
            <w:tcPrChange w:id="945" w:author="ROBERT Cindy" w:date="2022-02-03T15:59:00Z">
              <w:tcPr>
                <w:tcW w:w="662" w:type="dxa"/>
              </w:tcPr>
            </w:tcPrChange>
          </w:tcPr>
          <w:p w14:paraId="7C5BD45B" w14:textId="26B3E069" w:rsidR="00887545" w:rsidRDefault="00887545" w:rsidP="00280B47">
            <w:ins w:id="946" w:author="MORSCH Daniela" w:date="2022-02-02T18:16:00Z">
              <w:r>
                <w:t>AC-RF-</w:t>
              </w:r>
            </w:ins>
            <w:r w:rsidR="00334E56">
              <w:t>00</w:t>
            </w:r>
            <w:ins w:id="947" w:author="MORSCH Daniela" w:date="2022-02-02T18:16:00Z">
              <w:r>
                <w:t>6</w:t>
              </w:r>
            </w:ins>
          </w:p>
        </w:tc>
        <w:tc>
          <w:tcPr>
            <w:tcW w:w="2068" w:type="dxa"/>
            <w:tcPrChange w:id="948" w:author="ROBERT Cindy" w:date="2022-02-03T15:59:00Z">
              <w:tcPr>
                <w:tcW w:w="2813" w:type="dxa"/>
              </w:tcPr>
            </w:tcPrChange>
          </w:tcPr>
          <w:p w14:paraId="69EE9041" w14:textId="55122860" w:rsidR="00887545" w:rsidRDefault="00887545" w:rsidP="00280B47">
            <w:r>
              <w:t>Motif non commercial</w:t>
            </w:r>
          </w:p>
        </w:tc>
        <w:tc>
          <w:tcPr>
            <w:tcW w:w="1759" w:type="dxa"/>
            <w:tcPrChange w:id="949" w:author="ROBERT Cindy" w:date="2022-02-03T15:59:00Z">
              <w:tcPr>
                <w:tcW w:w="1969" w:type="dxa"/>
              </w:tcPr>
            </w:tcPrChange>
          </w:tcPr>
          <w:p w14:paraId="00210EB8" w14:textId="200FF746" w:rsidR="00887545" w:rsidRDefault="00887545" w:rsidP="00280B47">
            <w:pPr>
              <w:pStyle w:val="Paragraphedeliste"/>
            </w:pPr>
            <w:r>
              <w:t>Motif</w:t>
            </w:r>
          </w:p>
        </w:tc>
        <w:tc>
          <w:tcPr>
            <w:tcW w:w="2947" w:type="dxa"/>
            <w:tcPrChange w:id="950" w:author="ROBERT Cindy" w:date="2022-02-03T15:59:00Z">
              <w:tcPr>
                <w:tcW w:w="3618" w:type="dxa"/>
              </w:tcPr>
            </w:tcPrChange>
          </w:tcPr>
          <w:p w14:paraId="0F3E5B0D" w14:textId="57B3DE56" w:rsidR="00887545" w:rsidRDefault="00887545" w:rsidP="00280B47">
            <w:r>
              <w:t>Lorsque l’origine = internet alors le motif « non commercial » s’affiche</w:t>
            </w:r>
          </w:p>
        </w:tc>
        <w:tc>
          <w:tcPr>
            <w:tcW w:w="1702" w:type="dxa"/>
            <w:tcPrChange w:id="951" w:author="ROBERT Cindy" w:date="2022-02-03T15:59:00Z">
              <w:tcPr>
                <w:tcW w:w="3618" w:type="dxa"/>
              </w:tcPr>
            </w:tcPrChange>
          </w:tcPr>
          <w:p w14:paraId="0560423D" w14:textId="77777777" w:rsidR="00887545" w:rsidRDefault="00887545" w:rsidP="00280B47">
            <w:pPr>
              <w:rPr>
                <w:ins w:id="952" w:author="ROBERT Cindy" w:date="2022-02-03T15:59:00Z"/>
              </w:rPr>
            </w:pPr>
          </w:p>
        </w:tc>
      </w:tr>
      <w:tr w:rsidR="00887545" w14:paraId="1E5B23F1" w14:textId="58428558" w:rsidTr="00887545">
        <w:tc>
          <w:tcPr>
            <w:tcW w:w="586" w:type="dxa"/>
            <w:tcPrChange w:id="953" w:author="ROBERT Cindy" w:date="2022-02-03T15:59:00Z">
              <w:tcPr>
                <w:tcW w:w="662" w:type="dxa"/>
              </w:tcPr>
            </w:tcPrChange>
          </w:tcPr>
          <w:p w14:paraId="7B58153F" w14:textId="000BD038" w:rsidR="00887545" w:rsidRDefault="00887545" w:rsidP="00280B47">
            <w:ins w:id="954" w:author="MORSCH Daniela" w:date="2022-02-02T18:16:00Z">
              <w:r>
                <w:t>AC-RF-</w:t>
              </w:r>
            </w:ins>
            <w:r w:rsidR="00334E56">
              <w:t>00</w:t>
            </w:r>
            <w:ins w:id="955" w:author="MORSCH Daniela" w:date="2022-02-02T18:16:00Z">
              <w:r>
                <w:t>7</w:t>
              </w:r>
            </w:ins>
          </w:p>
        </w:tc>
        <w:tc>
          <w:tcPr>
            <w:tcW w:w="2068" w:type="dxa"/>
            <w:tcPrChange w:id="956" w:author="ROBERT Cindy" w:date="2022-02-03T15:59:00Z">
              <w:tcPr>
                <w:tcW w:w="2813" w:type="dxa"/>
              </w:tcPr>
            </w:tcPrChange>
          </w:tcPr>
          <w:p w14:paraId="7D340ABE" w14:textId="4D46C0AF" w:rsidR="00887545" w:rsidRDefault="00887545" w:rsidP="00280B47">
            <w:r>
              <w:t>Motif « pas de disponibilité »</w:t>
            </w:r>
          </w:p>
        </w:tc>
        <w:tc>
          <w:tcPr>
            <w:tcW w:w="1759" w:type="dxa"/>
            <w:tcPrChange w:id="957" w:author="ROBERT Cindy" w:date="2022-02-03T15:59:00Z">
              <w:tcPr>
                <w:tcW w:w="1969" w:type="dxa"/>
              </w:tcPr>
            </w:tcPrChange>
          </w:tcPr>
          <w:p w14:paraId="508D1AC7" w14:textId="1BB0A3B2" w:rsidR="00887545" w:rsidRDefault="00887545" w:rsidP="00280B47">
            <w:pPr>
              <w:pStyle w:val="Paragraphedeliste"/>
            </w:pPr>
            <w:r>
              <w:t>Motif</w:t>
            </w:r>
          </w:p>
        </w:tc>
        <w:tc>
          <w:tcPr>
            <w:tcW w:w="2947" w:type="dxa"/>
            <w:tcPrChange w:id="958" w:author="ROBERT Cindy" w:date="2022-02-03T15:59:00Z">
              <w:tcPr>
                <w:tcW w:w="3618" w:type="dxa"/>
              </w:tcPr>
            </w:tcPrChange>
          </w:tcPr>
          <w:p w14:paraId="50491298" w14:textId="47D59AA7" w:rsidR="00887545" w:rsidRDefault="00887545" w:rsidP="00280B47">
            <w:r>
              <w:t xml:space="preserve">Lorsque le délai de recherche coché est </w:t>
            </w:r>
            <w:ins w:id="959" w:author="MORSCH Daniela" w:date="2022-01-31T10:44:00Z">
              <w:r>
                <w:t>&lt;</w:t>
              </w:r>
            </w:ins>
            <w:del w:id="960" w:author="MORSCH Daniela" w:date="2022-01-31T10:44:00Z">
              <w:r w:rsidDel="002F755E">
                <w:delText>&gt;</w:delText>
              </w:r>
            </w:del>
            <w:r>
              <w:t>1mois</w:t>
            </w:r>
            <w:del w:id="961" w:author="MORSCH Daniela" w:date="2022-01-31T10:47:00Z">
              <w:r w:rsidDel="00A424E3">
                <w:delText xml:space="preserve"> et qu’il n’y a plus de disponibilité dans la résidence de connexion</w:delText>
              </w:r>
            </w:del>
            <w:r>
              <w:t>, alors le motif « pas de disponibilité » s’affiche dans les motifs de refus</w:t>
            </w:r>
          </w:p>
        </w:tc>
        <w:tc>
          <w:tcPr>
            <w:tcW w:w="1702" w:type="dxa"/>
            <w:tcPrChange w:id="962" w:author="ROBERT Cindy" w:date="2022-02-03T15:59:00Z">
              <w:tcPr>
                <w:tcW w:w="3618" w:type="dxa"/>
              </w:tcPr>
            </w:tcPrChange>
          </w:tcPr>
          <w:p w14:paraId="0B0261C8" w14:textId="77777777" w:rsidR="00887545" w:rsidRDefault="00887545" w:rsidP="00280B47">
            <w:pPr>
              <w:rPr>
                <w:ins w:id="963" w:author="ROBERT Cindy" w:date="2022-02-03T15:59:00Z"/>
              </w:rPr>
            </w:pPr>
          </w:p>
        </w:tc>
      </w:tr>
      <w:tr w:rsidR="00887545" w14:paraId="4529CAC9" w14:textId="2380DCA7" w:rsidTr="00887545">
        <w:tc>
          <w:tcPr>
            <w:tcW w:w="586" w:type="dxa"/>
            <w:tcPrChange w:id="964" w:author="ROBERT Cindy" w:date="2022-02-03T15:59:00Z">
              <w:tcPr>
                <w:tcW w:w="662" w:type="dxa"/>
              </w:tcPr>
            </w:tcPrChange>
          </w:tcPr>
          <w:p w14:paraId="6AE596E5" w14:textId="02ABF0C5" w:rsidR="00887545" w:rsidRDefault="00887545" w:rsidP="005B5449">
            <w:ins w:id="965" w:author="MORSCH Daniela" w:date="2022-02-02T18:16:00Z">
              <w:r>
                <w:t>AC-RF-</w:t>
              </w:r>
            </w:ins>
            <w:r w:rsidR="00334E56">
              <w:t>00</w:t>
            </w:r>
            <w:ins w:id="966" w:author="MORSCH Daniela" w:date="2022-02-02T18:16:00Z">
              <w:r>
                <w:t>8</w:t>
              </w:r>
            </w:ins>
          </w:p>
        </w:tc>
        <w:tc>
          <w:tcPr>
            <w:tcW w:w="2068" w:type="dxa"/>
            <w:tcPrChange w:id="967" w:author="ROBERT Cindy" w:date="2022-02-03T15:59:00Z">
              <w:tcPr>
                <w:tcW w:w="2813" w:type="dxa"/>
              </w:tcPr>
            </w:tcPrChange>
          </w:tcPr>
          <w:p w14:paraId="04DAC00A" w14:textId="1DD702E9" w:rsidR="00887545" w:rsidRDefault="00887545" w:rsidP="005B5449">
            <w:r>
              <w:t>Liste des réorientations</w:t>
            </w:r>
          </w:p>
        </w:tc>
        <w:tc>
          <w:tcPr>
            <w:tcW w:w="1759" w:type="dxa"/>
            <w:tcPrChange w:id="968" w:author="ROBERT Cindy" w:date="2022-02-03T15:59:00Z">
              <w:tcPr>
                <w:tcW w:w="1969" w:type="dxa"/>
              </w:tcPr>
            </w:tcPrChange>
          </w:tcPr>
          <w:p w14:paraId="5705E206" w14:textId="498030BF" w:rsidR="00887545" w:rsidRDefault="00887545" w:rsidP="005B5449">
            <w:r>
              <w:t>Réorientation vers</w:t>
            </w:r>
          </w:p>
        </w:tc>
        <w:tc>
          <w:tcPr>
            <w:tcW w:w="2947" w:type="dxa"/>
            <w:tcPrChange w:id="969" w:author="ROBERT Cindy" w:date="2022-02-03T15:59:00Z">
              <w:tcPr>
                <w:tcW w:w="3618" w:type="dxa"/>
              </w:tcPr>
            </w:tcPrChange>
          </w:tcPr>
          <w:p w14:paraId="17BCE855" w14:textId="602F0A88" w:rsidR="00887545" w:rsidRDefault="00887545" w:rsidP="005B5449">
            <w:r>
              <w:t>Lorsque le prospect a déjà une orientation sur la résidence, alors dans la liste déroulante, la résidence est barrée avec la mention « déjà orienté »</w:t>
            </w:r>
          </w:p>
        </w:tc>
        <w:tc>
          <w:tcPr>
            <w:tcW w:w="1702" w:type="dxa"/>
            <w:tcPrChange w:id="970" w:author="ROBERT Cindy" w:date="2022-02-03T15:59:00Z">
              <w:tcPr>
                <w:tcW w:w="3618" w:type="dxa"/>
              </w:tcPr>
            </w:tcPrChange>
          </w:tcPr>
          <w:p w14:paraId="219DB7C1" w14:textId="77777777" w:rsidR="00887545" w:rsidRDefault="00887545" w:rsidP="005B5449">
            <w:pPr>
              <w:rPr>
                <w:ins w:id="971" w:author="ROBERT Cindy" w:date="2022-02-03T15:59:00Z"/>
              </w:rPr>
            </w:pPr>
          </w:p>
        </w:tc>
      </w:tr>
      <w:tr w:rsidR="00887545" w14:paraId="680D8693" w14:textId="5B9B01F9" w:rsidTr="00887545">
        <w:tc>
          <w:tcPr>
            <w:tcW w:w="586" w:type="dxa"/>
            <w:tcPrChange w:id="972" w:author="ROBERT Cindy" w:date="2022-02-03T15:59:00Z">
              <w:tcPr>
                <w:tcW w:w="662" w:type="dxa"/>
              </w:tcPr>
            </w:tcPrChange>
          </w:tcPr>
          <w:p w14:paraId="08332905" w14:textId="59915F92" w:rsidR="00887545" w:rsidRDefault="00887545" w:rsidP="005B5449">
            <w:ins w:id="973" w:author="MORSCH Daniela" w:date="2022-02-02T18:16:00Z">
              <w:r>
                <w:t>AC-RF-</w:t>
              </w:r>
            </w:ins>
            <w:r w:rsidR="00334E56">
              <w:t>00</w:t>
            </w:r>
            <w:ins w:id="974" w:author="MORSCH Daniela" w:date="2022-02-02T18:16:00Z">
              <w:r>
                <w:t>9</w:t>
              </w:r>
            </w:ins>
          </w:p>
        </w:tc>
        <w:tc>
          <w:tcPr>
            <w:tcW w:w="2068" w:type="dxa"/>
            <w:tcPrChange w:id="975" w:author="ROBERT Cindy" w:date="2022-02-03T15:59:00Z">
              <w:tcPr>
                <w:tcW w:w="2813" w:type="dxa"/>
              </w:tcPr>
            </w:tcPrChange>
          </w:tcPr>
          <w:p w14:paraId="2DB955E5" w14:textId="1EF29EBA" w:rsidR="00887545" w:rsidRDefault="00887545" w:rsidP="005B5449">
            <w:r>
              <w:t>La réorientation</w:t>
            </w:r>
          </w:p>
        </w:tc>
        <w:tc>
          <w:tcPr>
            <w:tcW w:w="1759" w:type="dxa"/>
            <w:tcPrChange w:id="976" w:author="ROBERT Cindy" w:date="2022-02-03T15:59:00Z">
              <w:tcPr>
                <w:tcW w:w="1969" w:type="dxa"/>
              </w:tcPr>
            </w:tcPrChange>
          </w:tcPr>
          <w:p w14:paraId="3A210B0F" w14:textId="77777777" w:rsidR="00887545" w:rsidRDefault="00887545" w:rsidP="005B5449"/>
        </w:tc>
        <w:tc>
          <w:tcPr>
            <w:tcW w:w="2947" w:type="dxa"/>
            <w:tcPrChange w:id="977" w:author="ROBERT Cindy" w:date="2022-02-03T15:59:00Z">
              <w:tcPr>
                <w:tcW w:w="3618" w:type="dxa"/>
              </w:tcPr>
            </w:tcPrChange>
          </w:tcPr>
          <w:p w14:paraId="3A5EACCD" w14:textId="77777777" w:rsidR="00887545" w:rsidRDefault="00887545" w:rsidP="005B5449">
            <w:r>
              <w:t>Lors d’un refus, le prospect peut être réorienté pour les motifs suivant :</w:t>
            </w:r>
          </w:p>
          <w:p w14:paraId="379420E2" w14:textId="77777777" w:rsidR="00887545" w:rsidRPr="0088351C" w:rsidRDefault="00887545" w:rsidP="0088351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  <w:proofErr w:type="gramStart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mal</w:t>
            </w:r>
            <w:proofErr w:type="gramEnd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 ciblé géo</w:t>
            </w:r>
          </w:p>
          <w:p w14:paraId="48BE4762" w14:textId="77777777" w:rsidR="00887545" w:rsidRPr="0088351C" w:rsidRDefault="00887545" w:rsidP="0088351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  <w:proofErr w:type="gramStart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mal</w:t>
            </w:r>
            <w:proofErr w:type="gramEnd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 ciblé </w:t>
            </w:r>
            <w:proofErr w:type="spellStart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budgetairement</w:t>
            </w:r>
            <w:proofErr w:type="spellEnd"/>
          </w:p>
          <w:p w14:paraId="46C546CE" w14:textId="77777777" w:rsidR="00887545" w:rsidRPr="0088351C" w:rsidRDefault="00887545" w:rsidP="0088351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  <w:proofErr w:type="gramStart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dossier</w:t>
            </w:r>
            <w:proofErr w:type="gramEnd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 médical</w:t>
            </w:r>
          </w:p>
          <w:p w14:paraId="193A1C43" w14:textId="77777777" w:rsidR="00887545" w:rsidRPr="0088351C" w:rsidRDefault="00887545" w:rsidP="0088351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  <w:proofErr w:type="gramStart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lastRenderedPageBreak/>
              <w:t>pas</w:t>
            </w:r>
            <w:proofErr w:type="gramEnd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 de disponibilité</w:t>
            </w:r>
          </w:p>
          <w:p w14:paraId="655AFE7E" w14:textId="77777777" w:rsidR="00887545" w:rsidRPr="0088351C" w:rsidRDefault="00887545" w:rsidP="0088351C">
            <w:pPr>
              <w:numPr>
                <w:ilvl w:val="0"/>
                <w:numId w:val="38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</w:pPr>
            <w:proofErr w:type="gramStart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>résidence</w:t>
            </w:r>
            <w:proofErr w:type="gramEnd"/>
            <w:r w:rsidRPr="0088351C">
              <w:rPr>
                <w:rFonts w:ascii="Segoe UI" w:eastAsia="Times New Roman" w:hAnsi="Segoe UI" w:cs="Segoe UI"/>
                <w:sz w:val="21"/>
                <w:szCs w:val="21"/>
                <w:lang w:eastAsia="fr-FR"/>
              </w:rPr>
              <w:t xml:space="preserve"> inadaptée médicalisation</w:t>
            </w:r>
          </w:p>
          <w:p w14:paraId="20B20243" w14:textId="13659054" w:rsidR="00887545" w:rsidRDefault="00887545" w:rsidP="005B5449"/>
        </w:tc>
        <w:tc>
          <w:tcPr>
            <w:tcW w:w="1702" w:type="dxa"/>
            <w:tcPrChange w:id="978" w:author="ROBERT Cindy" w:date="2022-02-03T15:59:00Z">
              <w:tcPr>
                <w:tcW w:w="3618" w:type="dxa"/>
              </w:tcPr>
            </w:tcPrChange>
          </w:tcPr>
          <w:p w14:paraId="64A7899E" w14:textId="77777777" w:rsidR="00887545" w:rsidRDefault="00887545" w:rsidP="005B5449">
            <w:pPr>
              <w:rPr>
                <w:ins w:id="979" w:author="ROBERT Cindy" w:date="2022-02-03T15:59:00Z"/>
              </w:rPr>
            </w:pPr>
          </w:p>
        </w:tc>
      </w:tr>
      <w:tr w:rsidR="00887545" w14:paraId="08EB7E45" w14:textId="2907F65F" w:rsidTr="00887545">
        <w:tc>
          <w:tcPr>
            <w:tcW w:w="586" w:type="dxa"/>
            <w:tcPrChange w:id="980" w:author="ROBERT Cindy" w:date="2022-02-03T15:59:00Z">
              <w:tcPr>
                <w:tcW w:w="662" w:type="dxa"/>
              </w:tcPr>
            </w:tcPrChange>
          </w:tcPr>
          <w:p w14:paraId="10B60FA9" w14:textId="390C4DEA" w:rsidR="00887545" w:rsidRDefault="00887545" w:rsidP="005B5449">
            <w:r>
              <w:t>AC-RF-</w:t>
            </w:r>
            <w:r w:rsidR="00334E56">
              <w:t>0</w:t>
            </w:r>
            <w:r>
              <w:t>10</w:t>
            </w:r>
          </w:p>
        </w:tc>
        <w:tc>
          <w:tcPr>
            <w:tcW w:w="2068" w:type="dxa"/>
            <w:tcPrChange w:id="981" w:author="ROBERT Cindy" w:date="2022-02-03T15:59:00Z">
              <w:tcPr>
                <w:tcW w:w="2813" w:type="dxa"/>
              </w:tcPr>
            </w:tcPrChange>
          </w:tcPr>
          <w:p w14:paraId="33837766" w14:textId="12A11165" w:rsidR="00887545" w:rsidRDefault="00887545" w:rsidP="005B5449">
            <w:r>
              <w:t>Origine / sous origine d’une réorientation</w:t>
            </w:r>
          </w:p>
        </w:tc>
        <w:tc>
          <w:tcPr>
            <w:tcW w:w="1759" w:type="dxa"/>
            <w:tcPrChange w:id="982" w:author="ROBERT Cindy" w:date="2022-02-03T15:59:00Z">
              <w:tcPr>
                <w:tcW w:w="1969" w:type="dxa"/>
              </w:tcPr>
            </w:tcPrChange>
          </w:tcPr>
          <w:p w14:paraId="558855F3" w14:textId="77777777" w:rsidR="00887545" w:rsidRDefault="00887545" w:rsidP="005B5449"/>
        </w:tc>
        <w:tc>
          <w:tcPr>
            <w:tcW w:w="2947" w:type="dxa"/>
            <w:tcPrChange w:id="983" w:author="ROBERT Cindy" w:date="2022-02-03T15:59:00Z">
              <w:tcPr>
                <w:tcW w:w="3618" w:type="dxa"/>
              </w:tcPr>
            </w:tcPrChange>
          </w:tcPr>
          <w:p w14:paraId="6A563992" w14:textId="3290C79F" w:rsidR="00887545" w:rsidRDefault="00887545" w:rsidP="005B5449">
            <w:r>
              <w:t xml:space="preserve">L’origine et </w:t>
            </w:r>
            <w:proofErr w:type="spellStart"/>
            <w:r>
              <w:t>sousorigine</w:t>
            </w:r>
            <w:proofErr w:type="spellEnd"/>
            <w:r>
              <w:t xml:space="preserve"> d’une nouvelle orientation </w:t>
            </w:r>
            <w:proofErr w:type="gramStart"/>
            <w:r>
              <w:t>suite à</w:t>
            </w:r>
            <w:proofErr w:type="gramEnd"/>
            <w:r>
              <w:t xml:space="preserve"> l’action de refus pour motif « Réorientation » est « Groupe / Nom de la résidence qui réoriente ».</w:t>
            </w:r>
          </w:p>
        </w:tc>
        <w:tc>
          <w:tcPr>
            <w:tcW w:w="1702" w:type="dxa"/>
            <w:tcPrChange w:id="984" w:author="ROBERT Cindy" w:date="2022-02-03T15:59:00Z">
              <w:tcPr>
                <w:tcW w:w="3618" w:type="dxa"/>
              </w:tcPr>
            </w:tcPrChange>
          </w:tcPr>
          <w:p w14:paraId="31836C2F" w14:textId="77777777" w:rsidR="00887545" w:rsidRDefault="00887545" w:rsidP="005B5449"/>
        </w:tc>
      </w:tr>
    </w:tbl>
    <w:p w14:paraId="0728382F" w14:textId="77777777" w:rsidR="0089041A" w:rsidRDefault="0089041A" w:rsidP="0089041A"/>
    <w:p w14:paraId="16F86772" w14:textId="77777777" w:rsidR="00724E45" w:rsidRDefault="00724E45" w:rsidP="0089041A"/>
    <w:p w14:paraId="1BA1072A" w14:textId="5C2CF82F" w:rsidR="00F710F1" w:rsidRDefault="46C62D63" w:rsidP="00F710F1">
      <w:pPr>
        <w:pStyle w:val="Titre1"/>
        <w:numPr>
          <w:ilvl w:val="0"/>
          <w:numId w:val="6"/>
        </w:numPr>
      </w:pPr>
      <w:bookmarkStart w:id="985" w:name="_Toc94718512"/>
      <w:r>
        <w:t>Actions d’admission</w:t>
      </w:r>
      <w:bookmarkEnd w:id="985"/>
    </w:p>
    <w:p w14:paraId="105211EE" w14:textId="41807C66" w:rsidR="00217AA2" w:rsidRPr="005F24A9" w:rsidRDefault="00167A59" w:rsidP="00883DA1">
      <w:pPr>
        <w:pStyle w:val="Paragraphedeliste"/>
        <w:numPr>
          <w:ilvl w:val="0"/>
          <w:numId w:val="46"/>
        </w:numPr>
      </w:pPr>
      <w:r>
        <w:t>Identifier les impacts de l’admission sur la fiche prospect avec la cl</w:t>
      </w:r>
      <w:r w:rsidR="00FD30A8">
        <w:t>ôture des actions, nouvea</w:t>
      </w:r>
      <w:r w:rsidR="004B45BC">
        <w:t>u</w:t>
      </w:r>
      <w:r w:rsidR="00FD30A8">
        <w:t xml:space="preserve"> statut de l’orientation…</w:t>
      </w:r>
    </w:p>
    <w:p w14:paraId="45572D17" w14:textId="77777777" w:rsidR="00F41F7D" w:rsidRDefault="00F41F7D" w:rsidP="00F41F7D">
      <w:pPr>
        <w:ind w:left="360"/>
      </w:pPr>
    </w:p>
    <w:sectPr w:rsidR="00F41F7D" w:rsidSect="00091B9E">
      <w:headerReference w:type="default" r:id="rId19"/>
      <w:footerReference w:type="default" r:id="rId20"/>
      <w:pgSz w:w="11906" w:h="16838"/>
      <w:pgMar w:top="1394" w:right="1417" w:bottom="1417" w:left="1417" w:header="426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TRAN BA Laurent" w:date="2022-02-07T04:51:00Z" w:initials="TL">
    <w:p w14:paraId="1ACA8674" w14:textId="37A5A81F" w:rsidR="150AA0F7" w:rsidRDefault="150AA0F7">
      <w:pPr>
        <w:pStyle w:val="Commentaire"/>
      </w:pPr>
      <w:proofErr w:type="gramStart"/>
      <w:r>
        <w:t>fait</w:t>
      </w:r>
      <w:proofErr w:type="gramEnd"/>
      <w:r>
        <w:t xml:space="preserve"> = en prod ?</w:t>
      </w:r>
      <w:r>
        <w:rPr>
          <w:rStyle w:val="Marquedecommentaire"/>
        </w:rPr>
        <w:annotationRef/>
      </w:r>
    </w:p>
  </w:comment>
  <w:comment w:id="15" w:author="ROBERT Cindy" w:date="2022-02-09T16:36:00Z" w:initials="RC">
    <w:p w14:paraId="68D3A833" w14:textId="77777777" w:rsidR="00A2778E" w:rsidRDefault="00A2778E">
      <w:pPr>
        <w:pStyle w:val="Commentaire"/>
      </w:pPr>
      <w:r>
        <w:rPr>
          <w:rStyle w:val="Marquedecommentaire"/>
        </w:rPr>
        <w:annotationRef/>
      </w:r>
      <w:proofErr w:type="gramStart"/>
      <w:r>
        <w:t>non</w:t>
      </w:r>
      <w:proofErr w:type="gramEnd"/>
      <w:r>
        <w:t xml:space="preserve"> fait = QAS</w:t>
      </w:r>
    </w:p>
    <w:p w14:paraId="228844F8" w14:textId="71A1D775" w:rsidR="00A2778E" w:rsidRDefault="00A2778E">
      <w:pPr>
        <w:pStyle w:val="Commentaire"/>
      </w:pPr>
    </w:p>
  </w:comment>
  <w:comment w:id="21" w:author="TRAN BA Laurent" w:date="2022-02-07T04:08:00Z" w:initials="TL">
    <w:p w14:paraId="76E3460B" w14:textId="5BF4BC44" w:rsidR="5CDD3B81" w:rsidRDefault="5CDD3B81">
      <w:r>
        <w:t>Ajouter une référence à la CP009 pour le cas du département 99</w:t>
      </w:r>
      <w:r>
        <w:annotationRef/>
      </w:r>
    </w:p>
  </w:comment>
  <w:comment w:id="25" w:author="TRAN BA Laurent" w:date="2022-02-07T04:10:00Z" w:initials="TL">
    <w:p w14:paraId="0D16F49D" w14:textId="43A0F704" w:rsidR="5CDD3B81" w:rsidRDefault="5CDD3B81">
      <w:r>
        <w:t xml:space="preserve">Liste validée à ce jour </w:t>
      </w:r>
      <w:r>
        <w:annotationRef/>
      </w:r>
    </w:p>
    <w:p w14:paraId="65C77A72" w14:textId="66F9DCFF" w:rsidR="5CDD3B81" w:rsidRDefault="5CDD3B81">
      <w:r>
        <w:t>Mlle</w:t>
      </w:r>
    </w:p>
    <w:p w14:paraId="314B86B3" w14:textId="25E02C02" w:rsidR="5CDD3B81" w:rsidRDefault="5CDD3B81">
      <w:r>
        <w:t>Mme</w:t>
      </w:r>
    </w:p>
    <w:p w14:paraId="43F5072F" w14:textId="626BF243" w:rsidR="5CDD3B81" w:rsidRDefault="5CDD3B81">
      <w:r>
        <w:t>M.</w:t>
      </w:r>
    </w:p>
    <w:p w14:paraId="614BE128" w14:textId="4A44721C" w:rsidR="5CDD3B81" w:rsidRDefault="5CDD3B81">
      <w:r>
        <w:t>Dr</w:t>
      </w:r>
    </w:p>
    <w:p w14:paraId="79F950B6" w14:textId="7DEC01AB" w:rsidR="5CDD3B81" w:rsidRDefault="5CDD3B81">
      <w:r>
        <w:t>Pr</w:t>
      </w:r>
    </w:p>
    <w:p w14:paraId="18D30DCB" w14:textId="433FACE9" w:rsidR="5CDD3B81" w:rsidRDefault="5CDD3B81"/>
    <w:p w14:paraId="4A94018A" w14:textId="28BB182D" w:rsidR="5CDD3B81" w:rsidRDefault="5CDD3B81">
      <w:r>
        <w:t>(</w:t>
      </w:r>
      <w:proofErr w:type="gramStart"/>
      <w:r>
        <w:t>intérêt</w:t>
      </w:r>
      <w:proofErr w:type="gramEnd"/>
      <w:r>
        <w:t xml:space="preserve"> car Mlle n'est normalement plus géré en standard </w:t>
      </w:r>
      <w:proofErr w:type="spellStart"/>
      <w:r>
        <w:t>fr.</w:t>
      </w:r>
      <w:proofErr w:type="spellEnd"/>
      <w:r>
        <w:t xml:space="preserve"> )</w:t>
      </w:r>
    </w:p>
  </w:comment>
  <w:comment w:id="26" w:author="TRAN BA Laurent" w:date="2022-02-07T04:21:00Z" w:initials="TL">
    <w:p w14:paraId="51D91B10" w14:textId="607C7392" w:rsidR="5CDD3B81" w:rsidRDefault="5CDD3B81">
      <w:proofErr w:type="gramStart"/>
      <w:r>
        <w:t>précision</w:t>
      </w:r>
      <w:proofErr w:type="gramEnd"/>
      <w:r>
        <w:t xml:space="preserve"> taille : max 90 caractères</w:t>
      </w:r>
      <w:r>
        <w:annotationRef/>
      </w:r>
    </w:p>
  </w:comment>
  <w:comment w:id="27" w:author="TRAN BA Laurent" w:date="2022-02-07T04:20:00Z" w:initials="TL">
    <w:p w14:paraId="1AAA14D6" w14:textId="6FD6F13B" w:rsidR="5CDD3B81" w:rsidRDefault="5CDD3B81">
      <w:proofErr w:type="gramStart"/>
      <w:r>
        <w:t>précision</w:t>
      </w:r>
      <w:proofErr w:type="gramEnd"/>
      <w:r>
        <w:t xml:space="preserve"> taille : max 50 caractères</w:t>
      </w:r>
      <w:r>
        <w:annotationRef/>
      </w:r>
    </w:p>
  </w:comment>
  <w:comment w:id="28" w:author="TRAN BA Laurent" w:date="2022-02-07T04:18:00Z" w:initials="TL">
    <w:p w14:paraId="39BF9632" w14:textId="2B3E6713" w:rsidR="5CDD3B81" w:rsidRDefault="5CDD3B81">
      <w:proofErr w:type="gramStart"/>
      <w:r>
        <w:t>aucun</w:t>
      </w:r>
      <w:proofErr w:type="gramEnd"/>
      <w:r>
        <w:t xml:space="preserve"> contrôle n'est fait aujourd'hui sur la validité du format d'email</w:t>
      </w:r>
      <w:r>
        <w:annotationRef/>
      </w:r>
    </w:p>
    <w:p w14:paraId="6CF2DA0C" w14:textId="76553752" w:rsidR="5CDD3B81" w:rsidRDefault="5CDD3B81">
      <w:proofErr w:type="spellStart"/>
      <w:proofErr w:type="gramStart"/>
      <w:r>
        <w:t>xxxxx@xxx.xxx</w:t>
      </w:r>
      <w:proofErr w:type="spellEnd"/>
      <w:r>
        <w:t xml:space="preserve">  dans</w:t>
      </w:r>
      <w:proofErr w:type="gramEnd"/>
      <w:r>
        <w:t xml:space="preserve"> l'ancienne version (possible de mettre </w:t>
      </w:r>
      <w:proofErr w:type="spellStart"/>
      <w:r>
        <w:t>jtestgerard</w:t>
      </w:r>
      <w:proofErr w:type="spellEnd"/>
      <w:r>
        <w:t xml:space="preserve"> ) </w:t>
      </w:r>
    </w:p>
    <w:p w14:paraId="5626C007" w14:textId="220E2BFF" w:rsidR="5CDD3B81" w:rsidRDefault="5CDD3B81">
      <w:proofErr w:type="gramStart"/>
      <w:r>
        <w:t>contrairement</w:t>
      </w:r>
      <w:proofErr w:type="gramEnd"/>
      <w:r>
        <w:t xml:space="preserve"> à la nouvelle version</w:t>
      </w:r>
    </w:p>
    <w:p w14:paraId="66E08B5A" w14:textId="20F714EA" w:rsidR="5CDD3B81" w:rsidRDefault="5CDD3B81"/>
  </w:comment>
  <w:comment w:id="32" w:author="TRAN BA Laurent" w:date="2022-02-07T04:20:00Z" w:initials="TL">
    <w:p w14:paraId="368CC87B" w14:textId="4DFDF868" w:rsidR="5CDD3B81" w:rsidRDefault="5CDD3B81">
      <w:proofErr w:type="gramStart"/>
      <w:r>
        <w:t>précision</w:t>
      </w:r>
      <w:proofErr w:type="gramEnd"/>
      <w:r>
        <w:t xml:space="preserve"> taille : max 50 caractères</w:t>
      </w:r>
      <w:r>
        <w:annotationRef/>
      </w:r>
    </w:p>
  </w:comment>
  <w:comment w:id="34" w:author="TRAN BA Laurent" w:date="2022-02-07T04:29:00Z" w:initials="TL">
    <w:p w14:paraId="09DB096D" w14:textId="57C77E29" w:rsidR="5CDD3B81" w:rsidRDefault="5CDD3B81">
      <w:proofErr w:type="gramStart"/>
      <w:r>
        <w:t>mieux</w:t>
      </w:r>
      <w:proofErr w:type="gramEnd"/>
      <w:r>
        <w:t xml:space="preserve"> de mettre une astérisque globale pour tout champs obligatoire</w:t>
      </w:r>
      <w:r>
        <w:annotationRef/>
      </w:r>
    </w:p>
    <w:p w14:paraId="58CF91DB" w14:textId="15ECC0B3" w:rsidR="5CDD3B81" w:rsidRDefault="5CDD3B81">
      <w:proofErr w:type="gramStart"/>
      <w:r>
        <w:t>un</w:t>
      </w:r>
      <w:proofErr w:type="gramEnd"/>
      <w:r>
        <w:t xml:space="preserve"> message "obligatoire ou encadré rouge s'affiche" ?</w:t>
      </w:r>
    </w:p>
    <w:p w14:paraId="0ED80374" w14:textId="2DA0B3DF" w:rsidR="5CDD3B81" w:rsidRDefault="5CDD3B81"/>
  </w:comment>
  <w:comment w:id="35" w:author="ROBERT Cindy" w:date="2022-02-07T04:51:00Z" w:initials="RC">
    <w:p w14:paraId="6BF7C9FF" w14:textId="77777777" w:rsidR="00B66010" w:rsidRDefault="00B66010">
      <w:pPr>
        <w:pStyle w:val="Commentaire"/>
      </w:pPr>
      <w:r>
        <w:rPr>
          <w:rStyle w:val="Marquedecommentaire"/>
        </w:rPr>
        <w:annotationRef/>
      </w:r>
      <w:proofErr w:type="gramStart"/>
      <w:r>
        <w:t>dans</w:t>
      </w:r>
      <w:proofErr w:type="gramEnd"/>
      <w:r>
        <w:t xml:space="preserve"> la nouvelle version on a </w:t>
      </w:r>
      <w:r w:rsidR="00E36460">
        <w:t xml:space="preserve">les </w:t>
      </w:r>
      <w:proofErr w:type="spellStart"/>
      <w:r w:rsidR="00E36460">
        <w:t>astériques</w:t>
      </w:r>
      <w:proofErr w:type="spellEnd"/>
      <w:r w:rsidR="00E36460">
        <w:t>, mais le métiers souhaite qu’on remette les champs obligatoires en couleur</w:t>
      </w:r>
    </w:p>
    <w:p w14:paraId="017B45D3" w14:textId="7FC2B71D" w:rsidR="00E36460" w:rsidRDefault="00E36460">
      <w:pPr>
        <w:pStyle w:val="Commentaire"/>
      </w:pPr>
    </w:p>
  </w:comment>
  <w:comment w:id="36" w:author="TRAN BA Laurent" w:date="2022-02-07T04:55:00Z" w:initials="TL">
    <w:p w14:paraId="3D52B776" w14:textId="21B3714A" w:rsidR="434969B5" w:rsidRDefault="434969B5">
      <w:pPr>
        <w:pStyle w:val="Commentaire"/>
      </w:pPr>
      <w:proofErr w:type="gramStart"/>
      <w:r>
        <w:t>je</w:t>
      </w:r>
      <w:proofErr w:type="gramEnd"/>
      <w:r>
        <w:t xml:space="preserve"> voulais dire pour pas répéter à chaque fois quand c'est indiqué obligatoire</w:t>
      </w:r>
      <w:r>
        <w:rPr>
          <w:rStyle w:val="Marquedecommentaire"/>
        </w:rPr>
        <w:annotationRef/>
      </w:r>
    </w:p>
    <w:p w14:paraId="39E66688" w14:textId="7F48AFCE" w:rsidR="434969B5" w:rsidRDefault="434969B5">
      <w:pPr>
        <w:pStyle w:val="Commentaire"/>
      </w:pPr>
      <w:r>
        <w:t xml:space="preserve"> </w:t>
      </w:r>
    </w:p>
  </w:comment>
  <w:comment w:id="37" w:author="ROBERT Cindy" w:date="2022-02-07T05:03:00Z" w:initials="RC">
    <w:p w14:paraId="7019E1C7" w14:textId="77777777" w:rsidR="00AB7A57" w:rsidRDefault="00AB7A57">
      <w:pPr>
        <w:pStyle w:val="Commentaire"/>
      </w:pPr>
      <w:r>
        <w:rPr>
          <w:rStyle w:val="Marquedecommentaire"/>
        </w:rPr>
        <w:annotationRef/>
      </w:r>
      <w:r>
        <w:t>Ah ok, non mais le message ne s’affiche qu’au moment de l’enregistrement si le champ n’est pas renseigné</w:t>
      </w:r>
    </w:p>
    <w:p w14:paraId="16F63249" w14:textId="78D720FF" w:rsidR="00F06EAE" w:rsidRDefault="00F06EAE">
      <w:pPr>
        <w:pStyle w:val="Commentaire"/>
      </w:pPr>
    </w:p>
  </w:comment>
  <w:comment w:id="45" w:author="TRAN BA Laurent" w:date="2022-02-07T04:24:00Z" w:initials="TL">
    <w:p w14:paraId="19D194D4" w14:textId="74107C3C" w:rsidR="5CDD3B81" w:rsidRDefault="5CDD3B81">
      <w:proofErr w:type="gramStart"/>
      <w:r>
        <w:t>effectivement</w:t>
      </w:r>
      <w:proofErr w:type="gramEnd"/>
      <w:r>
        <w:t xml:space="preserve"> contradiction et le message obligatoire et la réalité ( le ail n'est pas obligatoire, la fonctionnalité s'appelle incitation à la saisie d'email"</w:t>
      </w:r>
      <w:r>
        <w:annotationRef/>
      </w:r>
    </w:p>
  </w:comment>
  <w:comment w:id="46" w:author="ROBERT Cindy" w:date="2022-02-07T04:52:00Z" w:initials="RC">
    <w:p w14:paraId="2752032A" w14:textId="77777777" w:rsidR="00E36460" w:rsidRDefault="00E36460">
      <w:pPr>
        <w:pStyle w:val="Commentaire"/>
      </w:pPr>
      <w:r>
        <w:rPr>
          <w:rStyle w:val="Marquedecommentaire"/>
        </w:rPr>
        <w:annotationRef/>
      </w:r>
      <w:proofErr w:type="gramStart"/>
      <w:r>
        <w:t>oui</w:t>
      </w:r>
      <w:proofErr w:type="gramEnd"/>
      <w:r>
        <w:t xml:space="preserve"> c’est ça, c’est plus un message</w:t>
      </w:r>
      <w:r w:rsidR="0068349A">
        <w:t xml:space="preserve"> d’incitation, dans l’US j’ai mis </w:t>
      </w:r>
      <w:proofErr w:type="spellStart"/>
      <w:r w:rsidR="0068349A">
        <w:t>l’imprim</w:t>
      </w:r>
      <w:proofErr w:type="spellEnd"/>
      <w:r w:rsidR="0068349A">
        <w:t xml:space="preserve"> écran du message actuel</w:t>
      </w:r>
    </w:p>
    <w:p w14:paraId="1C0D29DC" w14:textId="023E33B3" w:rsidR="0068349A" w:rsidRDefault="0068349A">
      <w:pPr>
        <w:pStyle w:val="Commentaire"/>
      </w:pPr>
    </w:p>
  </w:comment>
  <w:comment w:id="49" w:author="TRAN BA Laurent" w:date="2022-02-07T04:26:00Z" w:initials="TL">
    <w:p w14:paraId="3D20D647" w14:textId="500FAA71" w:rsidR="5CDD3B81" w:rsidRDefault="5CDD3B81">
      <w:r>
        <w:t xml:space="preserve">Certaines sous origines sont soumise à droit et ne peuvent pas </w:t>
      </w:r>
      <w:proofErr w:type="spellStart"/>
      <w:r>
        <w:t>etre</w:t>
      </w:r>
      <w:proofErr w:type="spellEnd"/>
      <w:r>
        <w:t xml:space="preserve"> visibles par défaut. </w:t>
      </w:r>
      <w:proofErr w:type="gramStart"/>
      <w:r>
        <w:t>( les</w:t>
      </w:r>
      <w:proofErr w:type="gramEnd"/>
      <w:r>
        <w:t xml:space="preserve"> citer)</w:t>
      </w:r>
      <w:r>
        <w:annotationRef/>
      </w:r>
    </w:p>
  </w:comment>
  <w:comment w:id="50" w:author="ROBERT Cindy" w:date="2022-02-07T04:53:00Z" w:initials="RC">
    <w:p w14:paraId="4A60DCA5" w14:textId="77777777" w:rsidR="00041FC1" w:rsidRDefault="00041FC1">
      <w:pPr>
        <w:pStyle w:val="Commentaire"/>
      </w:pPr>
      <w:r>
        <w:rPr>
          <w:rStyle w:val="Marquedecommentaire"/>
        </w:rPr>
        <w:annotationRef/>
      </w:r>
      <w:r>
        <w:t>Oui en effet, il faut que je rajoute que pour les droits il faut se référer au § suivant</w:t>
      </w:r>
    </w:p>
    <w:p w14:paraId="792AFDCE" w14:textId="74F3DC8C" w:rsidR="00041FC1" w:rsidRDefault="00041FC1">
      <w:pPr>
        <w:pStyle w:val="Commentaire"/>
      </w:pPr>
    </w:p>
  </w:comment>
  <w:comment w:id="51" w:author="TRAN BA Laurent" w:date="2022-02-07T04:36:00Z" w:initials="TL">
    <w:p w14:paraId="726FAACD" w14:textId="36573C4F" w:rsidR="5CDD3B81" w:rsidRDefault="5CDD3B81">
      <w:r>
        <w:t>RG importante : les sous origine sont des liste fixes attachées à leur origine sauf exception de l'origine prescripteur pour laquelle la sous origine est l'identifiant d'un prescripteur dans la base</w:t>
      </w:r>
      <w:r>
        <w:annotationRef/>
      </w:r>
    </w:p>
  </w:comment>
  <w:comment w:id="136" w:author="MORSCH Daniela" w:date="2022-01-31T09:30:00Z" w:initials="MD">
    <w:p w14:paraId="2D351A05" w14:textId="77777777" w:rsidR="00414EC1" w:rsidRDefault="00414EC1" w:rsidP="004C0BD6">
      <w:pPr>
        <w:pStyle w:val="Commentaire"/>
      </w:pPr>
      <w:r>
        <w:rPr>
          <w:rStyle w:val="Marquedecommentaire"/>
        </w:rPr>
        <w:annotationRef/>
      </w:r>
      <w:proofErr w:type="gramStart"/>
      <w:r>
        <w:t>Ex formation</w:t>
      </w:r>
      <w:proofErr w:type="gramEnd"/>
      <w:r>
        <w:t xml:space="preserve"> Suresnes : </w:t>
      </w:r>
    </w:p>
    <w:p w14:paraId="69340AE7" w14:textId="77777777" w:rsidR="00414EC1" w:rsidRDefault="00414EC1" w:rsidP="004C0BD6">
      <w:pPr>
        <w:pStyle w:val="Commentaire"/>
      </w:pPr>
      <w:r>
        <w:rPr>
          <w:noProof/>
        </w:rPr>
        <w:drawing>
          <wp:inline distT="0" distB="0" distL="0" distR="0" wp14:anchorId="07E498E1" wp14:editId="67C993DA">
            <wp:extent cx="1791767" cy="4575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821794" cy="4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9" w:author="MORSCH Daniela" w:date="2022-01-31T09:26:00Z" w:initials="MD">
    <w:p w14:paraId="0C933F00" w14:textId="77777777" w:rsidR="00414EC1" w:rsidRDefault="00414EC1" w:rsidP="004C0BD6">
      <w:pPr>
        <w:pStyle w:val="Commentaire"/>
      </w:pPr>
      <w:r>
        <w:rPr>
          <w:rStyle w:val="Marquedecommentaire"/>
        </w:rPr>
        <w:annotationRef/>
      </w:r>
      <w:r>
        <w:t>Il faudra faire évoluer cela dans le futur car un prospect qui part et revient, qui a eu une visite reste avec le tag « Visite », même si la visite date d’il y a plusieurs années.</w:t>
      </w:r>
    </w:p>
  </w:comment>
  <w:comment w:id="183" w:author="TRAN BA Laurent" w:date="2022-02-07T05:01:00Z" w:initials="TL">
    <w:p w14:paraId="294D7151" w14:textId="5F0815A7" w:rsidR="1E939583" w:rsidRDefault="1E939583">
      <w:pPr>
        <w:pStyle w:val="Commentaire"/>
      </w:pPr>
      <w:proofErr w:type="gramStart"/>
      <w:r>
        <w:t>le</w:t>
      </w:r>
      <w:proofErr w:type="gramEnd"/>
      <w:r>
        <w:t xml:space="preserve"> terme contact prioritaire = contact principal  à contacter? </w:t>
      </w:r>
      <w:proofErr w:type="gramStart"/>
      <w:r>
        <w:t>( c'est</w:t>
      </w:r>
      <w:proofErr w:type="gramEnd"/>
      <w:r>
        <w:t xml:space="preserve"> une vrai question , je ne sais pas )</w:t>
      </w:r>
      <w:r>
        <w:rPr>
          <w:rStyle w:val="Marquedecommentaire"/>
        </w:rPr>
        <w:annotationRef/>
      </w:r>
    </w:p>
    <w:p w14:paraId="377C484A" w14:textId="3C372B8E" w:rsidR="1E939583" w:rsidRDefault="1E939583">
      <w:pPr>
        <w:pStyle w:val="Commentaire"/>
      </w:pPr>
    </w:p>
  </w:comment>
  <w:comment w:id="184" w:author="ROBERT Cindy" w:date="2022-02-07T05:06:00Z" w:initials="RC">
    <w:p w14:paraId="4798E5CD" w14:textId="77777777" w:rsidR="00EA1A67" w:rsidRDefault="00EA1A67">
      <w:pPr>
        <w:pStyle w:val="Commentaire"/>
      </w:pPr>
      <w:r>
        <w:rPr>
          <w:rStyle w:val="Marquedecommentaire"/>
        </w:rPr>
        <w:annotationRef/>
      </w:r>
      <w:proofErr w:type="gramStart"/>
      <w:r>
        <w:t>oui</w:t>
      </w:r>
      <w:proofErr w:type="gramEnd"/>
      <w:r>
        <w:t xml:space="preserve"> c’est ça </w:t>
      </w:r>
    </w:p>
    <w:p w14:paraId="41CC58E2" w14:textId="0E6158D0" w:rsidR="00EA1A67" w:rsidRDefault="00EA1A67">
      <w:pPr>
        <w:pStyle w:val="Commentaire"/>
      </w:pPr>
    </w:p>
  </w:comment>
  <w:comment w:id="194" w:author="TRAN BA Laurent" w:date="2022-02-07T05:04:00Z" w:initials="TL">
    <w:p w14:paraId="657A6920" w14:textId="78BB36DF" w:rsidR="042FAFFA" w:rsidRDefault="042FAFFA">
      <w:pPr>
        <w:pStyle w:val="Commentaire"/>
      </w:pPr>
      <w:r>
        <w:t>1 des moyens de contact devient obligatoire</w:t>
      </w:r>
      <w:r>
        <w:rPr>
          <w:rStyle w:val="Marquedecommentaire"/>
        </w:rPr>
        <w:annotationRef/>
      </w:r>
    </w:p>
  </w:comment>
  <w:comment w:id="203" w:author="TRAN BA Laurent" w:date="2022-02-07T05:05:00Z" w:initials="TL">
    <w:p w14:paraId="7FEC7B70" w14:textId="42C2E477" w:rsidR="3A79BD6E" w:rsidRDefault="3A79BD6E">
      <w:pPr>
        <w:pStyle w:val="Commentaire"/>
      </w:pPr>
      <w:proofErr w:type="gramStart"/>
      <w:r>
        <w:t>pas</w:t>
      </w:r>
      <w:proofErr w:type="gramEnd"/>
      <w:r>
        <w:t xml:space="preserve"> obligatoire du coup ^^</w:t>
      </w:r>
      <w:r>
        <w:rPr>
          <w:rStyle w:val="Marquedecommentaire"/>
        </w:rPr>
        <w:annotationRef/>
      </w:r>
    </w:p>
  </w:comment>
  <w:comment w:id="204" w:author="ROBERT Cindy" w:date="2022-02-07T05:06:00Z" w:initials="RC">
    <w:p w14:paraId="64B026CF" w14:textId="7AE596A3" w:rsidR="00941536" w:rsidRDefault="00941536">
      <w:pPr>
        <w:pStyle w:val="Commentaire"/>
      </w:pPr>
      <w:r>
        <w:rPr>
          <w:rStyle w:val="Marquedecommentaire"/>
        </w:rPr>
        <w:annotationRef/>
      </w:r>
      <w:proofErr w:type="gramStart"/>
      <w:r>
        <w:t>non</w:t>
      </w:r>
      <w:proofErr w:type="gramEnd"/>
      <w:r>
        <w:t xml:space="preserve"> c’est co</w:t>
      </w:r>
      <w:r w:rsidR="00D22478">
        <w:t>mme en haut c’est plus un message d’incitation</w:t>
      </w:r>
      <w:r w:rsidR="00E0744A">
        <w:t xml:space="preserve">. Tu as raison le titre porte à </w:t>
      </w:r>
      <w:proofErr w:type="spellStart"/>
      <w:r w:rsidR="00E0744A">
        <w:t>confussion</w:t>
      </w:r>
      <w:proofErr w:type="spellEnd"/>
    </w:p>
  </w:comment>
  <w:comment w:id="296" w:author="MORSCH Daniela" w:date="2022-01-31T03:03:00Z" w:initials="MD">
    <w:p w14:paraId="5F1D9B94" w14:textId="77777777" w:rsidR="00414EC1" w:rsidRDefault="00414EC1">
      <w:pPr>
        <w:pStyle w:val="Commentaire"/>
      </w:pPr>
      <w:r>
        <w:rPr>
          <w:rStyle w:val="Marquedecommentaire"/>
        </w:rPr>
        <w:annotationRef/>
      </w:r>
      <w:r>
        <w:t>ATTENTION, voir Laurent et Inès pour la règle de gestion exacte.</w:t>
      </w:r>
    </w:p>
    <w:p w14:paraId="31B2F63A" w14:textId="066379F5" w:rsidR="00414EC1" w:rsidRDefault="00414EC1">
      <w:pPr>
        <w:pStyle w:val="Commentaire"/>
      </w:pPr>
      <w:r>
        <w:t>Je crois qu’on réduit à 1 blanc uniquement mais qu’on n’efface pas tous les blancs</w:t>
      </w:r>
    </w:p>
  </w:comment>
  <w:comment w:id="391" w:author="MORSCH Daniela" w:date="2022-01-31T03:07:00Z" w:initials="MD">
    <w:p w14:paraId="270F9098" w14:textId="58493523" w:rsidR="00414EC1" w:rsidRDefault="00414EC1">
      <w:pPr>
        <w:pStyle w:val="Commentaire"/>
      </w:pPr>
      <w:r>
        <w:rPr>
          <w:rStyle w:val="Marquedecommentaire"/>
        </w:rPr>
        <w:annotationRef/>
      </w:r>
      <w:r>
        <w:t>Voir métier si cela doit être maintenu ou pas !</w:t>
      </w:r>
    </w:p>
  </w:comment>
  <w:comment w:id="462" w:author="MORSCH Daniela" w:date="2022-02-03T01:20:00Z" w:initials="MD">
    <w:p w14:paraId="0CF3EE15" w14:textId="6BCC451A" w:rsidR="00414EC1" w:rsidRDefault="00414EC1">
      <w:pPr>
        <w:pStyle w:val="Commentaire"/>
      </w:pPr>
      <w:r>
        <w:rPr>
          <w:rStyle w:val="Marquedecommentaire"/>
        </w:rPr>
        <w:annotationRef/>
      </w:r>
      <w:r>
        <w:t>A voir avec le métier le RG qu’il faut appliquer sur ce bouton</w:t>
      </w:r>
    </w:p>
  </w:comment>
  <w:comment w:id="538" w:author="MORSCH Daniela" w:date="2022-01-31T03:14:00Z" w:initials="MD">
    <w:p w14:paraId="299B698E" w14:textId="47D27FD8" w:rsidR="00414EC1" w:rsidRDefault="00414EC1">
      <w:pPr>
        <w:pStyle w:val="Commentaire"/>
      </w:pPr>
      <w:r>
        <w:rPr>
          <w:rStyle w:val="Marquedecommentaire"/>
        </w:rPr>
        <w:annotationRef/>
      </w:r>
      <w:r>
        <w:t>Je crois qu’ils peuvent pour certaines origines, non ? (</w:t>
      </w:r>
      <w:proofErr w:type="gramStart"/>
      <w:r>
        <w:t>celles</w:t>
      </w:r>
      <w:proofErr w:type="gramEnd"/>
      <w:r>
        <w:t xml:space="preserve"> qu’elles peuvent sélectionner, elles peuvent aussi les modifier je crois)</w:t>
      </w:r>
    </w:p>
  </w:comment>
  <w:comment w:id="555" w:author="MORSCH Daniela" w:date="2022-02-03T00:57:00Z" w:initials="MD">
    <w:p w14:paraId="30253238" w14:textId="67205AD2" w:rsidR="00414EC1" w:rsidRDefault="00414EC1">
      <w:pPr>
        <w:pStyle w:val="Commentaire"/>
      </w:pPr>
      <w:r>
        <w:rPr>
          <w:rStyle w:val="Marquedecommentaire"/>
        </w:rPr>
        <w:annotationRef/>
      </w:r>
      <w:r>
        <w:t>A voir avec le métier pourquoi les résidences peuvent encore créer des origines Via trajectoire ? Lié au déploiement ?</w:t>
      </w:r>
    </w:p>
  </w:comment>
  <w:comment w:id="564" w:author="MORSCH Daniela" w:date="2022-01-31T03:21:00Z" w:initials="MD">
    <w:p w14:paraId="2A95E513" w14:textId="0A0D998D" w:rsidR="00414EC1" w:rsidRDefault="00414EC1">
      <w:pPr>
        <w:pStyle w:val="Commentaire"/>
      </w:pPr>
      <w:r>
        <w:rPr>
          <w:rStyle w:val="Marquedecommentaire"/>
        </w:rPr>
        <w:annotationRef/>
      </w:r>
      <w:r>
        <w:t>C’est la multi orientation ?</w:t>
      </w:r>
    </w:p>
  </w:comment>
  <w:comment w:id="565" w:author="ROBERT Cindy" w:date="2022-01-31T04:51:00Z" w:initials="RC">
    <w:p w14:paraId="6E689CAC" w14:textId="77777777" w:rsidR="00414EC1" w:rsidRDefault="00414EC1">
      <w:pPr>
        <w:pStyle w:val="Commentaire"/>
      </w:pPr>
      <w:r>
        <w:rPr>
          <w:rStyle w:val="Marquedecommentaire"/>
        </w:rPr>
        <w:annotationRef/>
      </w:r>
      <w:r>
        <w:t>Oui c’est la même règle que tu viens de rajouter la 59</w:t>
      </w:r>
    </w:p>
    <w:p w14:paraId="31E56A99" w14:textId="5C1D62EA" w:rsidR="00414EC1" w:rsidRDefault="00414EC1">
      <w:pPr>
        <w:pStyle w:val="Commentaire"/>
      </w:pPr>
    </w:p>
  </w:comment>
  <w:comment w:id="611" w:author="MORSCH Daniela" w:date="2022-01-31T03:34:00Z" w:initials="MD">
    <w:p w14:paraId="7514BF7B" w14:textId="77777777" w:rsidR="003013F1" w:rsidRDefault="003013F1">
      <w:pPr>
        <w:pStyle w:val="Commentaire"/>
      </w:pPr>
      <w:r>
        <w:rPr>
          <w:rStyle w:val="Marquedecommentaire"/>
        </w:rPr>
        <w:annotationRef/>
      </w:r>
      <w:r>
        <w:t xml:space="preserve">A compléter. Je crois que c’est une origine automatique </w:t>
      </w:r>
      <w:r w:rsidR="002F7CB2">
        <w:t>s’il y a ré</w:t>
      </w:r>
      <w:r w:rsidR="006F59FA">
        <w:t xml:space="preserve">orientation </w:t>
      </w:r>
      <w:r w:rsidR="00D2798E">
        <w:t>du prospect</w:t>
      </w:r>
      <w:r w:rsidR="0098666C">
        <w:t>.</w:t>
      </w:r>
    </w:p>
    <w:p w14:paraId="5F79978D" w14:textId="1D296F2D" w:rsidR="0098666C" w:rsidRDefault="0098666C">
      <w:pPr>
        <w:pStyle w:val="Commentaire"/>
      </w:pPr>
      <w:r>
        <w:t>Pas sure qu’on puisse la modifier, sauf peut-être pour la DCM et les a</w:t>
      </w:r>
      <w:r w:rsidR="00DB0846">
        <w:t>dmins</w:t>
      </w:r>
    </w:p>
  </w:comment>
  <w:comment w:id="648" w:author="MORSCH Daniela" w:date="2022-01-31T03:28:00Z" w:initials="MD">
    <w:p w14:paraId="0F04C5A0" w14:textId="2B1ACFCA" w:rsidR="00887545" w:rsidRDefault="00887545">
      <w:pPr>
        <w:pStyle w:val="Commentaire"/>
      </w:pPr>
      <w:r>
        <w:rPr>
          <w:rStyle w:val="Marquedecommentaire"/>
        </w:rPr>
        <w:annotationRef/>
      </w:r>
      <w:r>
        <w:t>Je n’ai pas compris cette règle</w:t>
      </w:r>
    </w:p>
  </w:comment>
  <w:comment w:id="660" w:author="MORSCH Daniela" w:date="2022-01-31T03:28:00Z" w:initials="MD">
    <w:p w14:paraId="441BC11C" w14:textId="11A145D8" w:rsidR="00887545" w:rsidRDefault="00887545">
      <w:pPr>
        <w:pStyle w:val="Commentaire"/>
      </w:pPr>
      <w:r>
        <w:rPr>
          <w:rStyle w:val="Marquedecommentaire"/>
        </w:rPr>
        <w:annotationRef/>
      </w:r>
      <w:r>
        <w:t>C’est validé avec le métier ?</w:t>
      </w:r>
    </w:p>
  </w:comment>
  <w:comment w:id="661" w:author="MORSCH Daniela" w:date="2022-01-31T09:07:00Z" w:initials="MD">
    <w:p w14:paraId="7301318D" w14:textId="41D8358B" w:rsidR="00887545" w:rsidRDefault="00887545">
      <w:pPr>
        <w:pStyle w:val="Commentaire"/>
      </w:pPr>
      <w:r>
        <w:rPr>
          <w:rStyle w:val="Marquedecommentaire"/>
        </w:rPr>
        <w:annotationRef/>
      </w:r>
      <w:r>
        <w:t>Confirmé par le métier réunion du 31/01/2022</w:t>
      </w:r>
    </w:p>
  </w:comment>
  <w:comment w:id="672" w:author="MORSCH Daniela" w:date="2022-01-31T03:29:00Z" w:initials="MD">
    <w:p w14:paraId="7A871012" w14:textId="6C2EE21F" w:rsidR="00887545" w:rsidRDefault="00887545">
      <w:pPr>
        <w:pStyle w:val="Commentaire"/>
      </w:pPr>
      <w:r>
        <w:rPr>
          <w:rStyle w:val="Marquedecommentaire"/>
        </w:rPr>
        <w:annotationRef/>
      </w:r>
      <w:r>
        <w:t>C’est la multi-orientation ? (MO)</w:t>
      </w:r>
    </w:p>
  </w:comment>
  <w:comment w:id="673" w:author="ROBERT Cindy" w:date="2022-01-31T05:12:00Z" w:initials="RC">
    <w:p w14:paraId="167828EE" w14:textId="7FBD012A" w:rsidR="00887545" w:rsidRDefault="00887545">
      <w:pPr>
        <w:pStyle w:val="Commentaire"/>
      </w:pPr>
      <w:r>
        <w:rPr>
          <w:rStyle w:val="Marquedecommentaire"/>
        </w:rPr>
        <w:annotationRef/>
      </w:r>
      <w:proofErr w:type="gramStart"/>
      <w:r>
        <w:t>oui</w:t>
      </w:r>
      <w:proofErr w:type="gramEnd"/>
    </w:p>
  </w:comment>
  <w:comment w:id="685" w:author="MORSCH Daniela" w:date="2022-01-31T03:30:00Z" w:initials="MD">
    <w:p w14:paraId="1C3F6F7D" w14:textId="5487F6D8" w:rsidR="00887545" w:rsidRDefault="00887545">
      <w:pPr>
        <w:pStyle w:val="Commentaire"/>
      </w:pPr>
      <w:r>
        <w:rPr>
          <w:rStyle w:val="Marquedecommentaire"/>
        </w:rPr>
        <w:annotationRef/>
      </w:r>
      <w:r>
        <w:t>Je ne vois pas à quoi cela correspond et la différence avec la RG 64</w:t>
      </w:r>
    </w:p>
  </w:comment>
  <w:comment w:id="686" w:author="ROBERT Cindy" w:date="2022-01-31T05:13:00Z" w:initials="RC">
    <w:p w14:paraId="728919FF" w14:textId="657CF2D6" w:rsidR="00887545" w:rsidRDefault="00887545">
      <w:pPr>
        <w:pStyle w:val="Commentaire"/>
      </w:pPr>
      <w:r>
        <w:rPr>
          <w:rStyle w:val="Marquedecommentaire"/>
        </w:rPr>
        <w:annotationRef/>
      </w:r>
      <w:r>
        <w:t>La RG 63 c’est sur le souhait géographique mais qui n’est plus existant sur la nouvelle version</w:t>
      </w:r>
    </w:p>
    <w:p w14:paraId="6673FCA4" w14:textId="02EF3836" w:rsidR="00887545" w:rsidRDefault="00887545">
      <w:pPr>
        <w:pStyle w:val="Commentaire"/>
      </w:pPr>
      <w:r>
        <w:t xml:space="preserve">La 65 c’est une règle relative à la multi-orientation </w:t>
      </w:r>
    </w:p>
  </w:comment>
  <w:comment w:id="687" w:author="MORSCH Daniela" w:date="2022-01-31T09:08:00Z" w:initials="MD">
    <w:p w14:paraId="7F158EF6" w14:textId="2C8E4C9E" w:rsidR="00887545" w:rsidRDefault="00887545">
      <w:pPr>
        <w:pStyle w:val="Commentaire"/>
      </w:pPr>
      <w:r>
        <w:rPr>
          <w:rStyle w:val="Marquedecommentaire"/>
        </w:rPr>
        <w:annotationRef/>
      </w:r>
      <w:r>
        <w:t>Désolé, je me suis trompée dans le N° de la RG, c’est entre le 63 et le 64</w:t>
      </w:r>
    </w:p>
  </w:comment>
  <w:comment w:id="688" w:author="MORSCH Daniela" w:date="2022-02-02T09:44:00Z" w:initials="MD">
    <w:p w14:paraId="05E287EA" w14:textId="0767664C" w:rsidR="00887545" w:rsidRDefault="00887545">
      <w:pPr>
        <w:pStyle w:val="Commentaire"/>
      </w:pPr>
      <w:r>
        <w:rPr>
          <w:rStyle w:val="Marquedecommentaire"/>
        </w:rPr>
        <w:annotationRef/>
      </w:r>
      <w:proofErr w:type="gramStart"/>
      <w:r>
        <w:t>ok</w:t>
      </w:r>
      <w:proofErr w:type="gramEnd"/>
    </w:p>
  </w:comment>
  <w:comment w:id="703" w:author="MORSCH Daniela" w:date="2022-02-02T09:47:00Z" w:initials="MD">
    <w:p w14:paraId="74A74076" w14:textId="77777777" w:rsidR="00887545" w:rsidRDefault="00887545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>Je ne connais pas les composants liés à Via Trajectoire ni le processus.</w:t>
      </w:r>
    </w:p>
    <w:p w14:paraId="6BE85E95" w14:textId="1D9EBE8B" w:rsidR="00887545" w:rsidRDefault="00887545">
      <w:pPr>
        <w:pStyle w:val="Commentaire"/>
      </w:pPr>
      <w:r>
        <w:rPr>
          <w:rStyle w:val="Marquedecommentaire"/>
        </w:rPr>
        <w:t>Il faudrait peut-être faire un paragraphe entier et se faire expliquer ces boutons et le fonctionnement ?</w:t>
      </w:r>
    </w:p>
  </w:comment>
  <w:comment w:id="745" w:author="MORSCH Daniela" w:date="2022-01-31T09:39:00Z" w:initials="MD">
    <w:p w14:paraId="6EB6A40B" w14:textId="5C2BE928" w:rsidR="002D555D" w:rsidRDefault="002D555D">
      <w:pPr>
        <w:pStyle w:val="Commentaire"/>
      </w:pPr>
      <w:r>
        <w:rPr>
          <w:rStyle w:val="Marquedecommentaire"/>
        </w:rPr>
        <w:annotationRef/>
      </w:r>
      <w:r w:rsidR="00336909">
        <w:t>A revoir pour savoir où on est</w:t>
      </w:r>
      <w:r w:rsidR="00522440">
        <w:t xml:space="preserve"> et où ces RG s’appliquent</w:t>
      </w:r>
      <w:r w:rsidR="00336909">
        <w:t xml:space="preserve"> : </w:t>
      </w:r>
    </w:p>
    <w:p w14:paraId="7431B49E" w14:textId="67B22CAD" w:rsidR="00336909" w:rsidRDefault="00336909" w:rsidP="00336909">
      <w:pPr>
        <w:pStyle w:val="Commentaire"/>
        <w:numPr>
          <w:ilvl w:val="0"/>
          <w:numId w:val="43"/>
        </w:numPr>
      </w:pPr>
      <w:r>
        <w:t>Dans la fiche</w:t>
      </w:r>
      <w:r w:rsidR="00522440">
        <w:t> ?</w:t>
      </w:r>
    </w:p>
    <w:p w14:paraId="05F5A99A" w14:textId="77777777" w:rsidR="00336909" w:rsidRDefault="00336909" w:rsidP="00336909">
      <w:pPr>
        <w:pStyle w:val="Commentaire"/>
        <w:numPr>
          <w:ilvl w:val="0"/>
          <w:numId w:val="43"/>
        </w:numPr>
      </w:pPr>
      <w:r>
        <w:t xml:space="preserve">Dans la liste des </w:t>
      </w:r>
      <w:r w:rsidR="00522440">
        <w:t>visites à valider ?</w:t>
      </w:r>
    </w:p>
    <w:p w14:paraId="29368C59" w14:textId="44A97552" w:rsidR="00522440" w:rsidRDefault="00522440" w:rsidP="00336909">
      <w:pPr>
        <w:pStyle w:val="Commentaire"/>
        <w:numPr>
          <w:ilvl w:val="0"/>
          <w:numId w:val="43"/>
        </w:numPr>
      </w:pPr>
      <w:r>
        <w:t>Dans la liste des actions commerciales ?</w:t>
      </w:r>
    </w:p>
  </w:comment>
  <w:comment w:id="785" w:author="MORSCH Daniela" w:date="2022-01-31T03:32:00Z" w:initials="MD">
    <w:p w14:paraId="4FC4A10B" w14:textId="77777777" w:rsidR="00887545" w:rsidRDefault="00887545">
      <w:pPr>
        <w:pStyle w:val="Commentaire"/>
      </w:pPr>
      <w:r>
        <w:rPr>
          <w:rStyle w:val="Marquedecommentaire"/>
        </w:rPr>
        <w:annotationRef/>
      </w:r>
      <w:r>
        <w:t>Je ne crois pas que ce soit la bonne règle : à voir avec Laurent mais je pense que la règle est :</w:t>
      </w:r>
    </w:p>
    <w:p w14:paraId="3023C090" w14:textId="7C25F16B" w:rsidR="00887545" w:rsidRDefault="00887545">
      <w:pPr>
        <w:pStyle w:val="Commentaire"/>
      </w:pPr>
      <w:r>
        <w:t>Le prospect est un « Nouveau contact » pour la résidence quand le statut de l’orientation est « en cours », qu’il n’a qu’une action et que cette action est toujours active.</w:t>
      </w:r>
    </w:p>
  </w:comment>
  <w:comment w:id="824" w:author="MORSCH Daniela" w:date="2022-02-01T08:33:00Z" w:initials="MD">
    <w:p w14:paraId="669C3C41" w14:textId="35F3233F" w:rsidR="00887545" w:rsidRDefault="00887545">
      <w:pPr>
        <w:pStyle w:val="Commentaire"/>
      </w:pPr>
      <w:r>
        <w:rPr>
          <w:rStyle w:val="Marquedecommentaire"/>
        </w:rPr>
        <w:annotationRef/>
      </w:r>
      <w:r>
        <w:t>Vérifier si ce contrôle s’exerce aussi pour un utilisateur DCM ou admin -&gt; exception au contrôle ?</w:t>
      </w:r>
    </w:p>
  </w:comment>
  <w:comment w:id="829" w:author="MORSCH Daniela" w:date="2022-01-31T09:45:00Z" w:initials="MD">
    <w:p w14:paraId="5D090582" w14:textId="69DD4B06" w:rsidR="00887545" w:rsidRDefault="00887545">
      <w:pPr>
        <w:pStyle w:val="Commentaire"/>
      </w:pPr>
      <w:r>
        <w:rPr>
          <w:rStyle w:val="Marquedecommentaire"/>
        </w:rPr>
        <w:annotationRef/>
      </w:r>
      <w:r>
        <w:t>Dans quel cas cela se produit : si on est en modification d’action ou bien en « nouvelle action »</w:t>
      </w:r>
    </w:p>
  </w:comment>
  <w:comment w:id="848" w:author="MORSCH Daniela" w:date="2022-02-01T07:12:00Z" w:initials="MD">
    <w:p w14:paraId="717E95C8" w14:textId="45AA8B1D" w:rsidR="00887545" w:rsidRDefault="00887545">
      <w:pPr>
        <w:pStyle w:val="Commentaire"/>
      </w:pPr>
      <w:r>
        <w:rPr>
          <w:rStyle w:val="Marquedecommentaire"/>
        </w:rPr>
        <w:annotationRef/>
      </w:r>
      <w:r>
        <w:t>NB : cette RG ne fonctionne pas correctement dans le système existant.</w:t>
      </w:r>
    </w:p>
  </w:comment>
  <w:comment w:id="884" w:author="MORSCH Daniela" w:date="2022-02-03T01:29:00Z" w:initials="MD">
    <w:p w14:paraId="36B840EC" w14:textId="77777777" w:rsidR="00887545" w:rsidRDefault="00887545">
      <w:pPr>
        <w:pStyle w:val="Commentaire"/>
      </w:pPr>
      <w:r>
        <w:rPr>
          <w:rStyle w:val="Marquedecommentaire"/>
        </w:rPr>
        <w:annotationRef/>
      </w:r>
      <w:r>
        <w:t>Reprendre l’existant</w:t>
      </w:r>
    </w:p>
    <w:p w14:paraId="256848A1" w14:textId="0B8776D9" w:rsidR="00887545" w:rsidRDefault="00887545">
      <w:pPr>
        <w:pStyle w:val="Commentaire"/>
      </w:pPr>
      <w:r>
        <w:t>A revoir avec le nouveau besoin Devis</w:t>
      </w:r>
    </w:p>
  </w:comment>
  <w:comment w:id="924" w:author="MORSCH Daniela" w:date="2022-02-01T09:44:00Z" w:initials="MD">
    <w:p w14:paraId="3AE528F2" w14:textId="77777777" w:rsidR="00887545" w:rsidRDefault="00887545">
      <w:pPr>
        <w:pStyle w:val="Commentaire"/>
      </w:pPr>
      <w:r>
        <w:rPr>
          <w:rStyle w:val="Marquedecommentaire"/>
        </w:rPr>
        <w:annotationRef/>
      </w:r>
      <w:r>
        <w:t xml:space="preserve">C’est vrai ça ? il y a </w:t>
      </w:r>
      <w:proofErr w:type="spellStart"/>
      <w:r>
        <w:t>clôture</w:t>
      </w:r>
      <w:proofErr w:type="spellEnd"/>
      <w:r>
        <w:t xml:space="preserve"> de toutes les orientations sans que la résidence soit au courant ?</w:t>
      </w:r>
    </w:p>
    <w:p w14:paraId="4888F5C8" w14:textId="1A6CB2C3" w:rsidR="00887545" w:rsidRDefault="00887545">
      <w:pPr>
        <w:pStyle w:val="Commentaire"/>
      </w:pPr>
      <w:r>
        <w:t>Je crois qu’il y a une différence quand le décès est via un STC (sur un résident) et si le décès est déclaré pendant la phase de prospection… A voir.</w:t>
      </w:r>
    </w:p>
  </w:comment>
  <w:comment w:id="925" w:author="ROBERT Cindy" w:date="2022-02-03T08:09:00Z" w:initials="RC">
    <w:p w14:paraId="687CE074" w14:textId="1BCE1E0E" w:rsidR="00DA2B9D" w:rsidRDefault="00DA2B9D">
      <w:pPr>
        <w:pStyle w:val="Commentaire"/>
      </w:pPr>
      <w:r>
        <w:rPr>
          <w:rStyle w:val="Marquedecommentaire"/>
        </w:rPr>
        <w:annotationRef/>
      </w:r>
      <w:r>
        <w:t xml:space="preserve">Je viens de faire le test en faisant un refus </w:t>
      </w:r>
      <w:r w:rsidR="00BA0872">
        <w:t>sur un prospect, le statut de toutes les résidences est devenu « sortie définitive »</w:t>
      </w:r>
      <w:r w:rsidR="007B5A70">
        <w:t>. Même comportement pour les STC</w:t>
      </w:r>
    </w:p>
  </w:comment>
  <w:comment w:id="926" w:author="ROBERT Cindy" w:date="2022-02-03T08:11:00Z" w:initials="RC">
    <w:p w14:paraId="4D63D28E" w14:textId="099178C4" w:rsidR="007B5A70" w:rsidRDefault="007B5A70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CA8674" w15:done="0"/>
  <w15:commentEx w15:paraId="228844F8" w15:paraIdParent="1ACA8674" w15:done="0"/>
  <w15:commentEx w15:paraId="76E3460B" w15:done="0"/>
  <w15:commentEx w15:paraId="4A94018A" w15:done="0"/>
  <w15:commentEx w15:paraId="51D91B10" w15:done="0"/>
  <w15:commentEx w15:paraId="1AAA14D6" w15:done="0"/>
  <w15:commentEx w15:paraId="66E08B5A" w15:done="0"/>
  <w15:commentEx w15:paraId="368CC87B" w15:done="0"/>
  <w15:commentEx w15:paraId="0ED80374" w15:done="0"/>
  <w15:commentEx w15:paraId="017B45D3" w15:paraIdParent="0ED80374" w15:done="0"/>
  <w15:commentEx w15:paraId="39E66688" w15:paraIdParent="0ED80374" w15:done="0"/>
  <w15:commentEx w15:paraId="16F63249" w15:paraIdParent="0ED80374" w15:done="0"/>
  <w15:commentEx w15:paraId="19D194D4" w15:done="0"/>
  <w15:commentEx w15:paraId="1C0D29DC" w15:paraIdParent="19D194D4" w15:done="0"/>
  <w15:commentEx w15:paraId="3D20D647" w15:done="0"/>
  <w15:commentEx w15:paraId="792AFDCE" w15:paraIdParent="3D20D647" w15:done="0"/>
  <w15:commentEx w15:paraId="726FAACD" w15:done="0"/>
  <w15:commentEx w15:paraId="69340AE7" w15:done="0"/>
  <w15:commentEx w15:paraId="0C933F00" w15:done="0"/>
  <w15:commentEx w15:paraId="377C484A" w15:done="0"/>
  <w15:commentEx w15:paraId="41CC58E2" w15:paraIdParent="377C484A" w15:done="0"/>
  <w15:commentEx w15:paraId="657A6920" w15:done="0"/>
  <w15:commentEx w15:paraId="7FEC7B70" w15:done="0"/>
  <w15:commentEx w15:paraId="64B026CF" w15:paraIdParent="7FEC7B70" w15:done="0"/>
  <w15:commentEx w15:paraId="31B2F63A" w15:done="0"/>
  <w15:commentEx w15:paraId="270F9098" w15:done="1"/>
  <w15:commentEx w15:paraId="0CF3EE15" w15:done="0"/>
  <w15:commentEx w15:paraId="299B698E" w15:done="1"/>
  <w15:commentEx w15:paraId="30253238" w15:done="0"/>
  <w15:commentEx w15:paraId="2A95E513" w15:done="0"/>
  <w15:commentEx w15:paraId="31E56A99" w15:paraIdParent="2A95E513" w15:done="0"/>
  <w15:commentEx w15:paraId="5F79978D" w15:done="0"/>
  <w15:commentEx w15:paraId="0F04C5A0" w15:done="0"/>
  <w15:commentEx w15:paraId="441BC11C" w15:done="1"/>
  <w15:commentEx w15:paraId="7301318D" w15:paraIdParent="441BC11C" w15:done="1"/>
  <w15:commentEx w15:paraId="7A871012" w15:done="0"/>
  <w15:commentEx w15:paraId="167828EE" w15:paraIdParent="7A871012" w15:done="0"/>
  <w15:commentEx w15:paraId="1C3F6F7D" w15:done="1"/>
  <w15:commentEx w15:paraId="6673FCA4" w15:paraIdParent="1C3F6F7D" w15:done="1"/>
  <w15:commentEx w15:paraId="7F158EF6" w15:paraIdParent="1C3F6F7D" w15:done="1"/>
  <w15:commentEx w15:paraId="05E287EA" w15:paraIdParent="1C3F6F7D" w15:done="0"/>
  <w15:commentEx w15:paraId="6BE85E95" w15:done="0"/>
  <w15:commentEx w15:paraId="29368C59" w15:done="0"/>
  <w15:commentEx w15:paraId="3023C090" w15:done="0"/>
  <w15:commentEx w15:paraId="669C3C41" w15:done="0"/>
  <w15:commentEx w15:paraId="5D090582" w15:done="1"/>
  <w15:commentEx w15:paraId="717E95C8" w15:done="0"/>
  <w15:commentEx w15:paraId="256848A1" w15:done="0"/>
  <w15:commentEx w15:paraId="4888F5C8" w15:done="0"/>
  <w15:commentEx w15:paraId="687CE074" w15:paraIdParent="4888F5C8" w15:done="0"/>
  <w15:commentEx w15:paraId="4D63D28E" w15:paraIdParent="4888F5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0155FD" w16cex:dateUtc="2022-02-07T12:51:00Z"/>
  <w16cex:commentExtensible w16cex:durableId="25AE6C0F" w16cex:dateUtc="2022-02-09T15:36:00Z"/>
  <w16cex:commentExtensible w16cex:durableId="4166C2F7" w16cex:dateUtc="2022-02-07T12:08:00Z"/>
  <w16cex:commentExtensible w16cex:durableId="506E7AFC" w16cex:dateUtc="2022-02-07T12:10:00Z"/>
  <w16cex:commentExtensible w16cex:durableId="78BB560A" w16cex:dateUtc="2022-02-07T12:21:00Z"/>
  <w16cex:commentExtensible w16cex:durableId="68B98118" w16cex:dateUtc="2022-02-07T12:20:00Z"/>
  <w16cex:commentExtensible w16cex:durableId="34DE92E1" w16cex:dateUtc="2022-02-07T12:18:00Z"/>
  <w16cex:commentExtensible w16cex:durableId="4F541B55" w16cex:dateUtc="2022-02-07T12:20:00Z"/>
  <w16cex:commentExtensible w16cex:durableId="314FBF42" w16cex:dateUtc="2022-02-07T12:29:00Z"/>
  <w16cex:commentExtensible w16cex:durableId="25ABA29B" w16cex:dateUtc="2022-02-07T12:51:00Z"/>
  <w16cex:commentExtensible w16cex:durableId="47660FD2" w16cex:dateUtc="2022-02-07T12:55:00Z"/>
  <w16cex:commentExtensible w16cex:durableId="25ABA547" w16cex:dateUtc="2022-02-07T13:03:00Z"/>
  <w16cex:commentExtensible w16cex:durableId="73D32F04" w16cex:dateUtc="2022-02-07T12:24:00Z"/>
  <w16cex:commentExtensible w16cex:durableId="25ABA29C" w16cex:dateUtc="2022-02-07T12:52:00Z"/>
  <w16cex:commentExtensible w16cex:durableId="55B1E5CB" w16cex:dateUtc="2022-02-07T12:26:00Z"/>
  <w16cex:commentExtensible w16cex:durableId="25ABA2C8" w16cex:dateUtc="2022-02-07T12:53:00Z"/>
  <w16cex:commentExtensible w16cex:durableId="637665B2" w16cex:dateUtc="2022-02-07T12:36:00Z"/>
  <w16cex:commentExtensible w16cex:durableId="25A53F80" w16cex:dateUtc="2022-01-31T17:30:00Z"/>
  <w16cex:commentExtensible w16cex:durableId="25A53F7F" w16cex:dateUtc="2022-01-31T17:26:00Z"/>
  <w16cex:commentExtensible w16cex:durableId="1310406F" w16cex:dateUtc="2022-02-07T13:01:00Z"/>
  <w16cex:commentExtensible w16cex:durableId="25ABA5D8" w16cex:dateUtc="2022-02-07T13:06:00Z"/>
  <w16cex:commentExtensible w16cex:durableId="7272F76D" w16cex:dateUtc="2022-02-07T13:04:00Z"/>
  <w16cex:commentExtensible w16cex:durableId="06788051" w16cex:dateUtc="2022-02-07T13:05:00Z"/>
  <w16cex:commentExtensible w16cex:durableId="25ABA5F2" w16cex:dateUtc="2022-02-07T13:06:00Z"/>
  <w16cex:commentExtensible w16cex:durableId="25A24E7C" w16cex:dateUtc="2022-01-31T11:03:00Z"/>
  <w16cex:commentExtensible w16cex:durableId="25A24F98" w16cex:dateUtc="2022-01-31T11:07:00Z"/>
  <w16cex:commentExtensible w16cex:durableId="25A62ADB" w16cex:dateUtc="2022-02-03T09:20:00Z"/>
  <w16cex:commentExtensible w16cex:durableId="25A25142" w16cex:dateUtc="2022-01-31T11:14:00Z"/>
  <w16cex:commentExtensible w16cex:durableId="25A62588" w16cex:dateUtc="2022-02-03T08:57:00Z"/>
  <w16cex:commentExtensible w16cex:durableId="25A252D8" w16cex:dateUtc="2022-01-31T11:21:00Z"/>
  <w16cex:commentExtensible w16cex:durableId="25A267EF" w16cex:dateUtc="2022-01-31T12:51:00Z"/>
  <w16cex:commentExtensible w16cex:durableId="25A255CB" w16cex:dateUtc="2022-01-31T11:34:00Z"/>
  <w16cex:commentExtensible w16cex:durableId="25A2545B" w16cex:dateUtc="2022-01-31T11:28:00Z"/>
  <w16cex:commentExtensible w16cex:durableId="25A2547B" w16cex:dateUtc="2022-01-31T11:28:00Z"/>
  <w16cex:commentExtensible w16cex:durableId="25A2A3CC" w16cex:dateUtc="2022-01-31T17:07:00Z"/>
  <w16cex:commentExtensible w16cex:durableId="25A254AD" w16cex:dateUtc="2022-01-31T11:29:00Z"/>
  <w16cex:commentExtensible w16cex:durableId="25A26CD7" w16cex:dateUtc="2022-01-31T13:12:00Z"/>
  <w16cex:commentExtensible w16cex:durableId="25A254F3" w16cex:dateUtc="2022-01-31T11:30:00Z"/>
  <w16cex:commentExtensible w16cex:durableId="25A26CEF" w16cex:dateUtc="2022-01-31T13:13:00Z"/>
  <w16cex:commentExtensible w16cex:durableId="25A2A417" w16cex:dateUtc="2022-01-31T17:08:00Z"/>
  <w16cex:commentExtensible w16cex:durableId="25A54FA1" w16cex:dateUtc="2022-02-02T17:44:00Z"/>
  <w16cex:commentExtensible w16cex:durableId="25A55059" w16cex:dateUtc="2022-02-02T17:47:00Z"/>
  <w16cex:commentExtensible w16cex:durableId="25A2AB47" w16cex:dateUtc="2022-01-31T17:39:00Z"/>
  <w16cex:commentExtensible w16cex:durableId="25A25550" w16cex:dateUtc="2022-01-31T11:32:00Z"/>
  <w16cex:commentExtensible w16cex:durableId="25A3ED53" w16cex:dateUtc="2022-02-01T16:33:00Z"/>
  <w16cex:commentExtensible w16cex:durableId="25A2ACC8" w16cex:dateUtc="2022-01-31T17:45:00Z"/>
  <w16cex:commentExtensible w16cex:durableId="25A3DA55" w16cex:dateUtc="2022-02-01T15:12:00Z"/>
  <w16cex:commentExtensible w16cex:durableId="25A62D19" w16cex:dateUtc="2022-02-03T09:29:00Z"/>
  <w16cex:commentExtensible w16cex:durableId="25A3FDF5" w16cex:dateUtc="2022-02-01T17:44:00Z"/>
  <w16cex:commentExtensible w16cex:durableId="25A68ADF" w16cex:dateUtc="2022-02-03T16:09:00Z"/>
  <w16cex:commentExtensible w16cex:durableId="25A68B4E" w16cex:dateUtc="2022-02-03T1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CA8674" w16cid:durableId="220155FD"/>
  <w16cid:commentId w16cid:paraId="228844F8" w16cid:durableId="25AE6C0F"/>
  <w16cid:commentId w16cid:paraId="76E3460B" w16cid:durableId="4166C2F7"/>
  <w16cid:commentId w16cid:paraId="4A94018A" w16cid:durableId="506E7AFC"/>
  <w16cid:commentId w16cid:paraId="51D91B10" w16cid:durableId="78BB560A"/>
  <w16cid:commentId w16cid:paraId="1AAA14D6" w16cid:durableId="68B98118"/>
  <w16cid:commentId w16cid:paraId="66E08B5A" w16cid:durableId="34DE92E1"/>
  <w16cid:commentId w16cid:paraId="368CC87B" w16cid:durableId="4F541B55"/>
  <w16cid:commentId w16cid:paraId="0ED80374" w16cid:durableId="314FBF42"/>
  <w16cid:commentId w16cid:paraId="017B45D3" w16cid:durableId="25ABA29B"/>
  <w16cid:commentId w16cid:paraId="39E66688" w16cid:durableId="47660FD2"/>
  <w16cid:commentId w16cid:paraId="16F63249" w16cid:durableId="25ABA547"/>
  <w16cid:commentId w16cid:paraId="19D194D4" w16cid:durableId="73D32F04"/>
  <w16cid:commentId w16cid:paraId="1C0D29DC" w16cid:durableId="25ABA29C"/>
  <w16cid:commentId w16cid:paraId="3D20D647" w16cid:durableId="55B1E5CB"/>
  <w16cid:commentId w16cid:paraId="792AFDCE" w16cid:durableId="25ABA2C8"/>
  <w16cid:commentId w16cid:paraId="726FAACD" w16cid:durableId="637665B2"/>
  <w16cid:commentId w16cid:paraId="69340AE7" w16cid:durableId="25A53F80"/>
  <w16cid:commentId w16cid:paraId="0C933F00" w16cid:durableId="25A53F7F"/>
  <w16cid:commentId w16cid:paraId="377C484A" w16cid:durableId="1310406F"/>
  <w16cid:commentId w16cid:paraId="41CC58E2" w16cid:durableId="25ABA5D8"/>
  <w16cid:commentId w16cid:paraId="657A6920" w16cid:durableId="7272F76D"/>
  <w16cid:commentId w16cid:paraId="7FEC7B70" w16cid:durableId="06788051"/>
  <w16cid:commentId w16cid:paraId="64B026CF" w16cid:durableId="25ABA5F2"/>
  <w16cid:commentId w16cid:paraId="31B2F63A" w16cid:durableId="25A24E7C"/>
  <w16cid:commentId w16cid:paraId="270F9098" w16cid:durableId="25A24F98"/>
  <w16cid:commentId w16cid:paraId="0CF3EE15" w16cid:durableId="25A62ADB"/>
  <w16cid:commentId w16cid:paraId="299B698E" w16cid:durableId="25A25142"/>
  <w16cid:commentId w16cid:paraId="30253238" w16cid:durableId="25A62588"/>
  <w16cid:commentId w16cid:paraId="2A95E513" w16cid:durableId="25A252D8"/>
  <w16cid:commentId w16cid:paraId="31E56A99" w16cid:durableId="25A267EF"/>
  <w16cid:commentId w16cid:paraId="5F79978D" w16cid:durableId="25A255CB"/>
  <w16cid:commentId w16cid:paraId="0F04C5A0" w16cid:durableId="25A2545B"/>
  <w16cid:commentId w16cid:paraId="441BC11C" w16cid:durableId="25A2547B"/>
  <w16cid:commentId w16cid:paraId="7301318D" w16cid:durableId="25A2A3CC"/>
  <w16cid:commentId w16cid:paraId="7A871012" w16cid:durableId="25A254AD"/>
  <w16cid:commentId w16cid:paraId="167828EE" w16cid:durableId="25A26CD7"/>
  <w16cid:commentId w16cid:paraId="1C3F6F7D" w16cid:durableId="25A254F3"/>
  <w16cid:commentId w16cid:paraId="6673FCA4" w16cid:durableId="25A26CEF"/>
  <w16cid:commentId w16cid:paraId="7F158EF6" w16cid:durableId="25A2A417"/>
  <w16cid:commentId w16cid:paraId="05E287EA" w16cid:durableId="25A54FA1"/>
  <w16cid:commentId w16cid:paraId="6BE85E95" w16cid:durableId="25A55059"/>
  <w16cid:commentId w16cid:paraId="29368C59" w16cid:durableId="25A2AB47"/>
  <w16cid:commentId w16cid:paraId="3023C090" w16cid:durableId="25A25550"/>
  <w16cid:commentId w16cid:paraId="669C3C41" w16cid:durableId="25A3ED53"/>
  <w16cid:commentId w16cid:paraId="5D090582" w16cid:durableId="25A2ACC8"/>
  <w16cid:commentId w16cid:paraId="717E95C8" w16cid:durableId="25A3DA55"/>
  <w16cid:commentId w16cid:paraId="256848A1" w16cid:durableId="25A62D19"/>
  <w16cid:commentId w16cid:paraId="4888F5C8" w16cid:durableId="25A3FDF5"/>
  <w16cid:commentId w16cid:paraId="687CE074" w16cid:durableId="25A68ADF"/>
  <w16cid:commentId w16cid:paraId="4D63D28E" w16cid:durableId="25A68B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FA8F" w14:textId="77777777" w:rsidR="002147CC" w:rsidRDefault="002147CC" w:rsidP="00341BFA">
      <w:pPr>
        <w:spacing w:after="0" w:line="240" w:lineRule="auto"/>
      </w:pPr>
      <w:r>
        <w:separator/>
      </w:r>
    </w:p>
  </w:endnote>
  <w:endnote w:type="continuationSeparator" w:id="0">
    <w:p w14:paraId="799562F1" w14:textId="77777777" w:rsidR="002147CC" w:rsidRDefault="002147CC" w:rsidP="00341BFA">
      <w:pPr>
        <w:spacing w:after="0" w:line="240" w:lineRule="auto"/>
      </w:pPr>
      <w:r>
        <w:continuationSeparator/>
      </w:r>
    </w:p>
  </w:endnote>
  <w:endnote w:type="continuationNotice" w:id="1">
    <w:p w14:paraId="23F618A8" w14:textId="77777777" w:rsidR="002147CC" w:rsidRDefault="002147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323098"/>
      <w:docPartObj>
        <w:docPartGallery w:val="Page Numbers (Bottom of Page)"/>
        <w:docPartUnique/>
      </w:docPartObj>
    </w:sdtPr>
    <w:sdtEndPr/>
    <w:sdtContent>
      <w:p w14:paraId="78F4A8D0" w14:textId="77777777" w:rsidR="00A572C9" w:rsidRDefault="00A572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A4F">
          <w:rPr>
            <w:noProof/>
          </w:rPr>
          <w:t>4</w:t>
        </w:r>
        <w:r>
          <w:fldChar w:fldCharType="end"/>
        </w:r>
      </w:p>
    </w:sdtContent>
  </w:sdt>
  <w:p w14:paraId="5CFD3543" w14:textId="77777777" w:rsidR="00A572C9" w:rsidRDefault="00A572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BDCC" w14:textId="77777777" w:rsidR="002147CC" w:rsidRDefault="002147CC" w:rsidP="00341BFA">
      <w:pPr>
        <w:spacing w:after="0" w:line="240" w:lineRule="auto"/>
      </w:pPr>
      <w:r>
        <w:separator/>
      </w:r>
    </w:p>
  </w:footnote>
  <w:footnote w:type="continuationSeparator" w:id="0">
    <w:p w14:paraId="24108E61" w14:textId="77777777" w:rsidR="002147CC" w:rsidRDefault="002147CC" w:rsidP="00341BFA">
      <w:pPr>
        <w:spacing w:after="0" w:line="240" w:lineRule="auto"/>
      </w:pPr>
      <w:r>
        <w:continuationSeparator/>
      </w:r>
    </w:p>
  </w:footnote>
  <w:footnote w:type="continuationNotice" w:id="1">
    <w:p w14:paraId="7DF8038D" w14:textId="77777777" w:rsidR="002147CC" w:rsidRDefault="002147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9"/>
      <w:gridCol w:w="4533"/>
    </w:tblGrid>
    <w:tr w:rsidR="00CD58B1" w14:paraId="59C248FE" w14:textId="77777777" w:rsidTr="00CD58B1">
      <w:tc>
        <w:tcPr>
          <w:tcW w:w="4606" w:type="dxa"/>
        </w:tcPr>
        <w:p w14:paraId="0BB88FF0" w14:textId="77777777" w:rsidR="00CD58B1" w:rsidRDefault="000F7E6D">
          <w:pPr>
            <w:pStyle w:val="En-tte"/>
          </w:pPr>
          <w:r>
            <w:fldChar w:fldCharType="begin"/>
          </w:r>
          <w:r>
            <w:instrText>TITLE  \* Upper  \* MERGEFORMAT</w:instrText>
          </w:r>
          <w:r>
            <w:fldChar w:fldCharType="separate"/>
          </w:r>
          <w:r w:rsidR="00FA0611">
            <w:t>TITRE DU DOCUMENT</w:t>
          </w:r>
          <w:r>
            <w:fldChar w:fldCharType="end"/>
          </w:r>
        </w:p>
      </w:tc>
      <w:tc>
        <w:tcPr>
          <w:tcW w:w="4606" w:type="dxa"/>
        </w:tcPr>
        <w:p w14:paraId="427691C0" w14:textId="77777777" w:rsidR="00CD58B1" w:rsidRDefault="000F7E6D" w:rsidP="00CD58B1">
          <w:pPr>
            <w:pStyle w:val="En-tte"/>
            <w:jc w:val="right"/>
          </w:pPr>
          <w:r>
            <w:fldChar w:fldCharType="begin"/>
          </w:r>
          <w:r>
            <w:instrText>DOCPROPERTY  Company  \* MERGEFORMAT</w:instrText>
          </w:r>
          <w:r>
            <w:fldChar w:fldCharType="separate"/>
          </w:r>
          <w:proofErr w:type="spellStart"/>
          <w:r w:rsidR="00FA0611">
            <w:t>DomusVi</w:t>
          </w:r>
          <w:proofErr w:type="spellEnd"/>
          <w:r>
            <w:fldChar w:fldCharType="end"/>
          </w:r>
        </w:p>
      </w:tc>
    </w:tr>
  </w:tbl>
  <w:p w14:paraId="0D7714BD" w14:textId="77777777" w:rsidR="00027BF5" w:rsidRDefault="00027BF5" w:rsidP="00CD58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049"/>
    <w:multiLevelType w:val="hybridMultilevel"/>
    <w:tmpl w:val="AEB60358"/>
    <w:lvl w:ilvl="0" w:tplc="CC34A5E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68E2"/>
    <w:multiLevelType w:val="hybridMultilevel"/>
    <w:tmpl w:val="1A302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E4083"/>
    <w:multiLevelType w:val="multilevel"/>
    <w:tmpl w:val="3AE2453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091E8B"/>
    <w:multiLevelType w:val="multilevel"/>
    <w:tmpl w:val="C2A0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4C8A"/>
    <w:multiLevelType w:val="hybridMultilevel"/>
    <w:tmpl w:val="0764E26C"/>
    <w:lvl w:ilvl="0" w:tplc="5D8E87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518B"/>
    <w:multiLevelType w:val="hybridMultilevel"/>
    <w:tmpl w:val="AAAC2DE6"/>
    <w:lvl w:ilvl="0" w:tplc="40C658E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CB0AEB"/>
    <w:multiLevelType w:val="hybridMultilevel"/>
    <w:tmpl w:val="3852EFEE"/>
    <w:lvl w:ilvl="0" w:tplc="16F050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B7599"/>
    <w:multiLevelType w:val="hybridMultilevel"/>
    <w:tmpl w:val="91201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D2245"/>
    <w:multiLevelType w:val="multilevel"/>
    <w:tmpl w:val="754A1D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E6573C"/>
    <w:multiLevelType w:val="hybridMultilevel"/>
    <w:tmpl w:val="449ECB32"/>
    <w:lvl w:ilvl="0" w:tplc="9E3629B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726E99"/>
    <w:multiLevelType w:val="hybridMultilevel"/>
    <w:tmpl w:val="DACC6BF8"/>
    <w:lvl w:ilvl="0" w:tplc="D36C75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754B7"/>
    <w:multiLevelType w:val="hybridMultilevel"/>
    <w:tmpl w:val="6B4E2F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863E47"/>
    <w:multiLevelType w:val="hybridMultilevel"/>
    <w:tmpl w:val="DE0AA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A23D1"/>
    <w:multiLevelType w:val="multilevel"/>
    <w:tmpl w:val="661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F442E"/>
    <w:multiLevelType w:val="hybridMultilevel"/>
    <w:tmpl w:val="0EB0D484"/>
    <w:lvl w:ilvl="0" w:tplc="004806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2136"/>
    <w:multiLevelType w:val="hybridMultilevel"/>
    <w:tmpl w:val="AD96B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D383F"/>
    <w:multiLevelType w:val="hybridMultilevel"/>
    <w:tmpl w:val="331AF9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7335B"/>
    <w:multiLevelType w:val="hybridMultilevel"/>
    <w:tmpl w:val="AA588C16"/>
    <w:lvl w:ilvl="0" w:tplc="5D8E87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C7687"/>
    <w:multiLevelType w:val="hybridMultilevel"/>
    <w:tmpl w:val="F3CEBC32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4E571569"/>
    <w:multiLevelType w:val="hybridMultilevel"/>
    <w:tmpl w:val="07C8F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859B1"/>
    <w:multiLevelType w:val="hybridMultilevel"/>
    <w:tmpl w:val="B2B44F4C"/>
    <w:lvl w:ilvl="0" w:tplc="43C8B6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4DDD"/>
    <w:multiLevelType w:val="hybridMultilevel"/>
    <w:tmpl w:val="11B25F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A0022"/>
    <w:multiLevelType w:val="hybridMultilevel"/>
    <w:tmpl w:val="1BA86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235FB"/>
    <w:multiLevelType w:val="hybridMultilevel"/>
    <w:tmpl w:val="640466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20199"/>
    <w:multiLevelType w:val="hybridMultilevel"/>
    <w:tmpl w:val="F49CA68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C0A4115"/>
    <w:multiLevelType w:val="multilevel"/>
    <w:tmpl w:val="4224B1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C4A5F5D"/>
    <w:multiLevelType w:val="hybridMultilevel"/>
    <w:tmpl w:val="970AE0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8483F"/>
    <w:multiLevelType w:val="multilevel"/>
    <w:tmpl w:val="71A42520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7" w:hanging="720"/>
      </w:pPr>
    </w:lvl>
    <w:lvl w:ilvl="3">
      <w:start w:val="1"/>
      <w:numFmt w:val="decimal"/>
      <w:lvlText w:val="%1.%2.%3.%4"/>
      <w:lvlJc w:val="left"/>
      <w:pPr>
        <w:ind w:left="185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E0B2983"/>
    <w:multiLevelType w:val="hybridMultilevel"/>
    <w:tmpl w:val="9C3655F0"/>
    <w:lvl w:ilvl="0" w:tplc="BE728B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F07CC"/>
    <w:multiLevelType w:val="hybridMultilevel"/>
    <w:tmpl w:val="B9C0B1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91795"/>
    <w:multiLevelType w:val="hybridMultilevel"/>
    <w:tmpl w:val="0E7AE17E"/>
    <w:lvl w:ilvl="0" w:tplc="589E19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501CC"/>
    <w:multiLevelType w:val="hybridMultilevel"/>
    <w:tmpl w:val="82FA1BE2"/>
    <w:lvl w:ilvl="0" w:tplc="356A95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AE5"/>
    <w:multiLevelType w:val="hybridMultilevel"/>
    <w:tmpl w:val="3288E502"/>
    <w:lvl w:ilvl="0" w:tplc="1C2E624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F3B03"/>
    <w:multiLevelType w:val="hybridMultilevel"/>
    <w:tmpl w:val="61DA8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0144A"/>
    <w:multiLevelType w:val="hybridMultilevel"/>
    <w:tmpl w:val="0C3487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B2E0C"/>
    <w:multiLevelType w:val="hybridMultilevel"/>
    <w:tmpl w:val="66A05F36"/>
    <w:lvl w:ilvl="0" w:tplc="211EF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C7F26"/>
    <w:multiLevelType w:val="hybridMultilevel"/>
    <w:tmpl w:val="72628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0781E"/>
    <w:multiLevelType w:val="hybridMultilevel"/>
    <w:tmpl w:val="B15CC4E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5"/>
    <w:lvlOverride w:ilvl="0">
      <w:startOverride w:val="1"/>
    </w:lvlOverride>
  </w:num>
  <w:num w:numId="4">
    <w:abstractNumId w:val="4"/>
  </w:num>
  <w:num w:numId="5">
    <w:abstractNumId w:val="35"/>
  </w:num>
  <w:num w:numId="6">
    <w:abstractNumId w:val="2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6"/>
  </w:num>
  <w:num w:numId="11">
    <w:abstractNumId w:val="29"/>
  </w:num>
  <w:num w:numId="12">
    <w:abstractNumId w:val="23"/>
  </w:num>
  <w:num w:numId="13">
    <w:abstractNumId w:val="34"/>
  </w:num>
  <w:num w:numId="14">
    <w:abstractNumId w:val="37"/>
  </w:num>
  <w:num w:numId="15">
    <w:abstractNumId w:val="16"/>
  </w:num>
  <w:num w:numId="16">
    <w:abstractNumId w:val="17"/>
  </w:num>
  <w:num w:numId="17">
    <w:abstractNumId w:val="11"/>
  </w:num>
  <w:num w:numId="18">
    <w:abstractNumId w:val="24"/>
  </w:num>
  <w:num w:numId="19">
    <w:abstractNumId w:val="18"/>
  </w:num>
  <w:num w:numId="20">
    <w:abstractNumId w:val="7"/>
  </w:num>
  <w:num w:numId="21">
    <w:abstractNumId w:val="31"/>
  </w:num>
  <w:num w:numId="22">
    <w:abstractNumId w:val="10"/>
  </w:num>
  <w:num w:numId="23">
    <w:abstractNumId w:val="14"/>
  </w:num>
  <w:num w:numId="24">
    <w:abstractNumId w:val="30"/>
  </w:num>
  <w:num w:numId="25">
    <w:abstractNumId w:val="3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1"/>
  </w:num>
  <w:num w:numId="37">
    <w:abstractNumId w:val="9"/>
  </w:num>
  <w:num w:numId="38">
    <w:abstractNumId w:val="13"/>
  </w:num>
  <w:num w:numId="39">
    <w:abstractNumId w:val="6"/>
  </w:num>
  <w:num w:numId="40">
    <w:abstractNumId w:val="5"/>
  </w:num>
  <w:num w:numId="41">
    <w:abstractNumId w:val="3"/>
  </w:num>
  <w:num w:numId="42">
    <w:abstractNumId w:val="20"/>
  </w:num>
  <w:num w:numId="43">
    <w:abstractNumId w:val="33"/>
  </w:num>
  <w:num w:numId="44">
    <w:abstractNumId w:val="28"/>
  </w:num>
  <w:num w:numId="45">
    <w:abstractNumId w:val="36"/>
  </w:num>
  <w:num w:numId="46">
    <w:abstractNumId w:val="12"/>
  </w:num>
  <w:num w:numId="47">
    <w:abstractNumId w:val="22"/>
  </w:num>
  <w:num w:numId="48">
    <w:abstractNumId w:val="15"/>
  </w:num>
  <w:num w:numId="49">
    <w:abstractNumId w:val="19"/>
  </w:num>
  <w:num w:numId="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Cindy">
    <w15:presenceInfo w15:providerId="AD" w15:userId="S::crobert@domusvi.com::e669625b-9c28-42b5-8009-8bcf7151a741"/>
  </w15:person>
  <w15:person w15:author="TRAN BA Laurent">
    <w15:presenceInfo w15:providerId="AD" w15:userId="S::ltranba@domusvi.com::ab97ee7a-2458-4a46-bfcf-7e03113da5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1"/>
    <w:rsid w:val="00001206"/>
    <w:rsid w:val="00001728"/>
    <w:rsid w:val="00003EFC"/>
    <w:rsid w:val="00005554"/>
    <w:rsid w:val="00006894"/>
    <w:rsid w:val="00006A19"/>
    <w:rsid w:val="00012360"/>
    <w:rsid w:val="0001554A"/>
    <w:rsid w:val="0001792A"/>
    <w:rsid w:val="0002053C"/>
    <w:rsid w:val="00021876"/>
    <w:rsid w:val="000219DD"/>
    <w:rsid w:val="000219FE"/>
    <w:rsid w:val="00023517"/>
    <w:rsid w:val="00023A4C"/>
    <w:rsid w:val="00023FF3"/>
    <w:rsid w:val="00027BF5"/>
    <w:rsid w:val="00030493"/>
    <w:rsid w:val="00030582"/>
    <w:rsid w:val="000321F9"/>
    <w:rsid w:val="00032CAA"/>
    <w:rsid w:val="00034E4F"/>
    <w:rsid w:val="00035684"/>
    <w:rsid w:val="00035C9F"/>
    <w:rsid w:val="00036AE7"/>
    <w:rsid w:val="000378EF"/>
    <w:rsid w:val="00041FC1"/>
    <w:rsid w:val="00042366"/>
    <w:rsid w:val="00053C31"/>
    <w:rsid w:val="00055361"/>
    <w:rsid w:val="00055B13"/>
    <w:rsid w:val="000637B5"/>
    <w:rsid w:val="0007473B"/>
    <w:rsid w:val="00076D8C"/>
    <w:rsid w:val="00077086"/>
    <w:rsid w:val="0007731D"/>
    <w:rsid w:val="00077672"/>
    <w:rsid w:val="000802EB"/>
    <w:rsid w:val="00082385"/>
    <w:rsid w:val="00084348"/>
    <w:rsid w:val="00091B9E"/>
    <w:rsid w:val="00093E53"/>
    <w:rsid w:val="000940CD"/>
    <w:rsid w:val="00094116"/>
    <w:rsid w:val="000974C3"/>
    <w:rsid w:val="000A1A70"/>
    <w:rsid w:val="000B2068"/>
    <w:rsid w:val="000B2AFA"/>
    <w:rsid w:val="000B2EB2"/>
    <w:rsid w:val="000B4160"/>
    <w:rsid w:val="000B7580"/>
    <w:rsid w:val="000C1C85"/>
    <w:rsid w:val="000C279D"/>
    <w:rsid w:val="000C53EA"/>
    <w:rsid w:val="000C6D2A"/>
    <w:rsid w:val="000C7B47"/>
    <w:rsid w:val="000D66B7"/>
    <w:rsid w:val="000E09EA"/>
    <w:rsid w:val="000E35B8"/>
    <w:rsid w:val="000E3E12"/>
    <w:rsid w:val="000F0294"/>
    <w:rsid w:val="000F0800"/>
    <w:rsid w:val="000F1686"/>
    <w:rsid w:val="000F282A"/>
    <w:rsid w:val="000F28B2"/>
    <w:rsid w:val="000F29DE"/>
    <w:rsid w:val="000F3798"/>
    <w:rsid w:val="000F7E6D"/>
    <w:rsid w:val="00101017"/>
    <w:rsid w:val="00102BA3"/>
    <w:rsid w:val="00110A84"/>
    <w:rsid w:val="0011184F"/>
    <w:rsid w:val="001176D3"/>
    <w:rsid w:val="00120831"/>
    <w:rsid w:val="00124E8C"/>
    <w:rsid w:val="001269F4"/>
    <w:rsid w:val="00127A94"/>
    <w:rsid w:val="00127E63"/>
    <w:rsid w:val="00133F5E"/>
    <w:rsid w:val="001343F6"/>
    <w:rsid w:val="00135D28"/>
    <w:rsid w:val="00147E4F"/>
    <w:rsid w:val="00153F7F"/>
    <w:rsid w:val="00153F80"/>
    <w:rsid w:val="0015450D"/>
    <w:rsid w:val="001559E8"/>
    <w:rsid w:val="00157E23"/>
    <w:rsid w:val="0016000A"/>
    <w:rsid w:val="0016084C"/>
    <w:rsid w:val="00166985"/>
    <w:rsid w:val="00167A59"/>
    <w:rsid w:val="00174B75"/>
    <w:rsid w:val="00174BCC"/>
    <w:rsid w:val="001773A0"/>
    <w:rsid w:val="001821F8"/>
    <w:rsid w:val="001827DB"/>
    <w:rsid w:val="00184409"/>
    <w:rsid w:val="00184CAE"/>
    <w:rsid w:val="00187984"/>
    <w:rsid w:val="00187FDD"/>
    <w:rsid w:val="00191110"/>
    <w:rsid w:val="001914BC"/>
    <w:rsid w:val="00193672"/>
    <w:rsid w:val="001A066D"/>
    <w:rsid w:val="001A2CF7"/>
    <w:rsid w:val="001A501B"/>
    <w:rsid w:val="001B321C"/>
    <w:rsid w:val="001B32D7"/>
    <w:rsid w:val="001B558F"/>
    <w:rsid w:val="001B5C62"/>
    <w:rsid w:val="001C59EB"/>
    <w:rsid w:val="001D1686"/>
    <w:rsid w:val="001D6A58"/>
    <w:rsid w:val="001E5451"/>
    <w:rsid w:val="001E750F"/>
    <w:rsid w:val="001E7F3F"/>
    <w:rsid w:val="001F1361"/>
    <w:rsid w:val="001F3D04"/>
    <w:rsid w:val="0020001E"/>
    <w:rsid w:val="00204F0B"/>
    <w:rsid w:val="00206696"/>
    <w:rsid w:val="00210969"/>
    <w:rsid w:val="00211EA4"/>
    <w:rsid w:val="002145C3"/>
    <w:rsid w:val="002147CC"/>
    <w:rsid w:val="00217AA2"/>
    <w:rsid w:val="00223BC2"/>
    <w:rsid w:val="00224211"/>
    <w:rsid w:val="0022451F"/>
    <w:rsid w:val="002247F3"/>
    <w:rsid w:val="0022525E"/>
    <w:rsid w:val="002269A2"/>
    <w:rsid w:val="00234099"/>
    <w:rsid w:val="00240AE7"/>
    <w:rsid w:val="00250390"/>
    <w:rsid w:val="00250728"/>
    <w:rsid w:val="00253DAC"/>
    <w:rsid w:val="00256AD0"/>
    <w:rsid w:val="002570D8"/>
    <w:rsid w:val="00265152"/>
    <w:rsid w:val="00266AF3"/>
    <w:rsid w:val="00267B33"/>
    <w:rsid w:val="00267DA6"/>
    <w:rsid w:val="00276163"/>
    <w:rsid w:val="002765F3"/>
    <w:rsid w:val="0027700D"/>
    <w:rsid w:val="00277F46"/>
    <w:rsid w:val="00280B47"/>
    <w:rsid w:val="00283040"/>
    <w:rsid w:val="002844FE"/>
    <w:rsid w:val="0028597E"/>
    <w:rsid w:val="002877A7"/>
    <w:rsid w:val="00290847"/>
    <w:rsid w:val="00290B09"/>
    <w:rsid w:val="00291896"/>
    <w:rsid w:val="0029612D"/>
    <w:rsid w:val="002A1CA9"/>
    <w:rsid w:val="002A2D23"/>
    <w:rsid w:val="002B22DB"/>
    <w:rsid w:val="002B45FA"/>
    <w:rsid w:val="002B69F2"/>
    <w:rsid w:val="002C0976"/>
    <w:rsid w:val="002C1BBD"/>
    <w:rsid w:val="002C24B8"/>
    <w:rsid w:val="002C4761"/>
    <w:rsid w:val="002D13F2"/>
    <w:rsid w:val="002D2DD3"/>
    <w:rsid w:val="002D555D"/>
    <w:rsid w:val="002D70C9"/>
    <w:rsid w:val="002D7112"/>
    <w:rsid w:val="002E2A9B"/>
    <w:rsid w:val="002E331A"/>
    <w:rsid w:val="002E50D6"/>
    <w:rsid w:val="002E7D4B"/>
    <w:rsid w:val="002F6BA6"/>
    <w:rsid w:val="002F755E"/>
    <w:rsid w:val="002F7855"/>
    <w:rsid w:val="002F7CB2"/>
    <w:rsid w:val="003013F1"/>
    <w:rsid w:val="00301F2F"/>
    <w:rsid w:val="003043F2"/>
    <w:rsid w:val="00304BA4"/>
    <w:rsid w:val="00305BAE"/>
    <w:rsid w:val="00306B9D"/>
    <w:rsid w:val="00306C3E"/>
    <w:rsid w:val="0030775C"/>
    <w:rsid w:val="00307B3E"/>
    <w:rsid w:val="00307F24"/>
    <w:rsid w:val="003114BA"/>
    <w:rsid w:val="003115E9"/>
    <w:rsid w:val="00312FC1"/>
    <w:rsid w:val="00312FD0"/>
    <w:rsid w:val="00313A2F"/>
    <w:rsid w:val="00313F6E"/>
    <w:rsid w:val="003149F4"/>
    <w:rsid w:val="00315270"/>
    <w:rsid w:val="00315CB3"/>
    <w:rsid w:val="003167A9"/>
    <w:rsid w:val="003200F4"/>
    <w:rsid w:val="00322547"/>
    <w:rsid w:val="00323ACF"/>
    <w:rsid w:val="00330A50"/>
    <w:rsid w:val="003318D0"/>
    <w:rsid w:val="00332B11"/>
    <w:rsid w:val="0033347B"/>
    <w:rsid w:val="0033387C"/>
    <w:rsid w:val="00334E56"/>
    <w:rsid w:val="00336909"/>
    <w:rsid w:val="00337D3C"/>
    <w:rsid w:val="003411DB"/>
    <w:rsid w:val="00341BFA"/>
    <w:rsid w:val="00343625"/>
    <w:rsid w:val="0034452D"/>
    <w:rsid w:val="00351901"/>
    <w:rsid w:val="00351A86"/>
    <w:rsid w:val="003603D2"/>
    <w:rsid w:val="00366805"/>
    <w:rsid w:val="00373DF3"/>
    <w:rsid w:val="00373F5F"/>
    <w:rsid w:val="00375F9E"/>
    <w:rsid w:val="003776D9"/>
    <w:rsid w:val="003837EE"/>
    <w:rsid w:val="00383A36"/>
    <w:rsid w:val="00385EB9"/>
    <w:rsid w:val="00385EE3"/>
    <w:rsid w:val="00387EBB"/>
    <w:rsid w:val="00391055"/>
    <w:rsid w:val="00396C1A"/>
    <w:rsid w:val="00396FB6"/>
    <w:rsid w:val="003A0747"/>
    <w:rsid w:val="003B4373"/>
    <w:rsid w:val="003B71FD"/>
    <w:rsid w:val="003C7AF9"/>
    <w:rsid w:val="003D0128"/>
    <w:rsid w:val="003D35EC"/>
    <w:rsid w:val="003D6249"/>
    <w:rsid w:val="003D787A"/>
    <w:rsid w:val="003E034C"/>
    <w:rsid w:val="003E13F6"/>
    <w:rsid w:val="003E1673"/>
    <w:rsid w:val="003E2972"/>
    <w:rsid w:val="003E30E3"/>
    <w:rsid w:val="003E7100"/>
    <w:rsid w:val="003E7102"/>
    <w:rsid w:val="003F253C"/>
    <w:rsid w:val="003F4E6B"/>
    <w:rsid w:val="003F5320"/>
    <w:rsid w:val="003F7352"/>
    <w:rsid w:val="00400E4D"/>
    <w:rsid w:val="0040102C"/>
    <w:rsid w:val="00401DA6"/>
    <w:rsid w:val="00402B66"/>
    <w:rsid w:val="004036ED"/>
    <w:rsid w:val="0040372B"/>
    <w:rsid w:val="00403A3D"/>
    <w:rsid w:val="004061EA"/>
    <w:rsid w:val="00406390"/>
    <w:rsid w:val="00412355"/>
    <w:rsid w:val="00414EC1"/>
    <w:rsid w:val="00420FD3"/>
    <w:rsid w:val="004210B7"/>
    <w:rsid w:val="00422DA8"/>
    <w:rsid w:val="004246FF"/>
    <w:rsid w:val="00425DF2"/>
    <w:rsid w:val="00427AAA"/>
    <w:rsid w:val="00427D37"/>
    <w:rsid w:val="004301DC"/>
    <w:rsid w:val="00431138"/>
    <w:rsid w:val="00431FDD"/>
    <w:rsid w:val="0043206B"/>
    <w:rsid w:val="004404DE"/>
    <w:rsid w:val="004420F5"/>
    <w:rsid w:val="00446B02"/>
    <w:rsid w:val="00447384"/>
    <w:rsid w:val="00447395"/>
    <w:rsid w:val="00452C64"/>
    <w:rsid w:val="00457DF2"/>
    <w:rsid w:val="00460066"/>
    <w:rsid w:val="004606D4"/>
    <w:rsid w:val="004641EC"/>
    <w:rsid w:val="00467DAB"/>
    <w:rsid w:val="00471FF2"/>
    <w:rsid w:val="00472199"/>
    <w:rsid w:val="0047391A"/>
    <w:rsid w:val="0047428D"/>
    <w:rsid w:val="004777D9"/>
    <w:rsid w:val="00477D67"/>
    <w:rsid w:val="004827BB"/>
    <w:rsid w:val="00482FCA"/>
    <w:rsid w:val="00484863"/>
    <w:rsid w:val="00491FFB"/>
    <w:rsid w:val="004933F7"/>
    <w:rsid w:val="00493829"/>
    <w:rsid w:val="004A0C32"/>
    <w:rsid w:val="004A66DA"/>
    <w:rsid w:val="004A763C"/>
    <w:rsid w:val="004B45BC"/>
    <w:rsid w:val="004B4A43"/>
    <w:rsid w:val="004B5EFF"/>
    <w:rsid w:val="004B7352"/>
    <w:rsid w:val="004C0BD6"/>
    <w:rsid w:val="004C2181"/>
    <w:rsid w:val="004C4004"/>
    <w:rsid w:val="004D3F71"/>
    <w:rsid w:val="004D6B69"/>
    <w:rsid w:val="004E2189"/>
    <w:rsid w:val="004E7F92"/>
    <w:rsid w:val="004F4C41"/>
    <w:rsid w:val="004F4E1A"/>
    <w:rsid w:val="004F544D"/>
    <w:rsid w:val="00500C7A"/>
    <w:rsid w:val="005010FC"/>
    <w:rsid w:val="00502C90"/>
    <w:rsid w:val="0050300E"/>
    <w:rsid w:val="00503B32"/>
    <w:rsid w:val="00505419"/>
    <w:rsid w:val="005057CE"/>
    <w:rsid w:val="0050664D"/>
    <w:rsid w:val="005105CD"/>
    <w:rsid w:val="00512998"/>
    <w:rsid w:val="00514377"/>
    <w:rsid w:val="005151F9"/>
    <w:rsid w:val="00515403"/>
    <w:rsid w:val="00517D93"/>
    <w:rsid w:val="00522440"/>
    <w:rsid w:val="00530D57"/>
    <w:rsid w:val="00531C58"/>
    <w:rsid w:val="00532427"/>
    <w:rsid w:val="00533800"/>
    <w:rsid w:val="00535736"/>
    <w:rsid w:val="005358E9"/>
    <w:rsid w:val="005406BB"/>
    <w:rsid w:val="0054102D"/>
    <w:rsid w:val="0054653C"/>
    <w:rsid w:val="00546D5F"/>
    <w:rsid w:val="005503D5"/>
    <w:rsid w:val="00552545"/>
    <w:rsid w:val="00552E01"/>
    <w:rsid w:val="00553013"/>
    <w:rsid w:val="005563FF"/>
    <w:rsid w:val="00556613"/>
    <w:rsid w:val="00560D83"/>
    <w:rsid w:val="00563894"/>
    <w:rsid w:val="00564244"/>
    <w:rsid w:val="0056497C"/>
    <w:rsid w:val="005654A8"/>
    <w:rsid w:val="005667C9"/>
    <w:rsid w:val="005705AB"/>
    <w:rsid w:val="00571E41"/>
    <w:rsid w:val="00573E46"/>
    <w:rsid w:val="005764E4"/>
    <w:rsid w:val="0058213A"/>
    <w:rsid w:val="00584557"/>
    <w:rsid w:val="00584A11"/>
    <w:rsid w:val="00591885"/>
    <w:rsid w:val="005933B1"/>
    <w:rsid w:val="0059763D"/>
    <w:rsid w:val="005B2445"/>
    <w:rsid w:val="005B5051"/>
    <w:rsid w:val="005B5449"/>
    <w:rsid w:val="005B66B8"/>
    <w:rsid w:val="005B7264"/>
    <w:rsid w:val="005B7A05"/>
    <w:rsid w:val="005C0691"/>
    <w:rsid w:val="005C154E"/>
    <w:rsid w:val="005C1635"/>
    <w:rsid w:val="005C6250"/>
    <w:rsid w:val="005C7172"/>
    <w:rsid w:val="005D34E5"/>
    <w:rsid w:val="005D68E8"/>
    <w:rsid w:val="005E01FA"/>
    <w:rsid w:val="005E0DA4"/>
    <w:rsid w:val="005E4854"/>
    <w:rsid w:val="005E51BC"/>
    <w:rsid w:val="005E617B"/>
    <w:rsid w:val="005E6D6C"/>
    <w:rsid w:val="005E7163"/>
    <w:rsid w:val="005E7832"/>
    <w:rsid w:val="005EAA4A"/>
    <w:rsid w:val="005F14D6"/>
    <w:rsid w:val="005F24A9"/>
    <w:rsid w:val="005F2DB5"/>
    <w:rsid w:val="005F4EA0"/>
    <w:rsid w:val="006020C5"/>
    <w:rsid w:val="00602A5E"/>
    <w:rsid w:val="006033B1"/>
    <w:rsid w:val="0061105C"/>
    <w:rsid w:val="0061337D"/>
    <w:rsid w:val="00620C93"/>
    <w:rsid w:val="006221F3"/>
    <w:rsid w:val="006228E1"/>
    <w:rsid w:val="00623297"/>
    <w:rsid w:val="00623981"/>
    <w:rsid w:val="00625585"/>
    <w:rsid w:val="006300F7"/>
    <w:rsid w:val="00630D58"/>
    <w:rsid w:val="006317DE"/>
    <w:rsid w:val="00640688"/>
    <w:rsid w:val="00641481"/>
    <w:rsid w:val="00642184"/>
    <w:rsid w:val="006434A3"/>
    <w:rsid w:val="0064499B"/>
    <w:rsid w:val="0065279C"/>
    <w:rsid w:val="00652C32"/>
    <w:rsid w:val="00655FDF"/>
    <w:rsid w:val="00656403"/>
    <w:rsid w:val="00661A45"/>
    <w:rsid w:val="00661C86"/>
    <w:rsid w:val="00665509"/>
    <w:rsid w:val="0066561A"/>
    <w:rsid w:val="00665649"/>
    <w:rsid w:val="00670451"/>
    <w:rsid w:val="006748DB"/>
    <w:rsid w:val="00676DF6"/>
    <w:rsid w:val="00680761"/>
    <w:rsid w:val="00681E4E"/>
    <w:rsid w:val="00682F1F"/>
    <w:rsid w:val="0068349A"/>
    <w:rsid w:val="00684F57"/>
    <w:rsid w:val="00690938"/>
    <w:rsid w:val="006948BC"/>
    <w:rsid w:val="00695362"/>
    <w:rsid w:val="00695447"/>
    <w:rsid w:val="00695D45"/>
    <w:rsid w:val="00697DFE"/>
    <w:rsid w:val="006A2784"/>
    <w:rsid w:val="006A2D7D"/>
    <w:rsid w:val="006A358D"/>
    <w:rsid w:val="006B0093"/>
    <w:rsid w:val="006B0C50"/>
    <w:rsid w:val="006B18F5"/>
    <w:rsid w:val="006B4EA1"/>
    <w:rsid w:val="006C23D9"/>
    <w:rsid w:val="006C5DE1"/>
    <w:rsid w:val="006C606E"/>
    <w:rsid w:val="006C6359"/>
    <w:rsid w:val="006C69A7"/>
    <w:rsid w:val="006D0E67"/>
    <w:rsid w:val="006D47F9"/>
    <w:rsid w:val="006D4847"/>
    <w:rsid w:val="006D50A4"/>
    <w:rsid w:val="006D51B7"/>
    <w:rsid w:val="006D5D68"/>
    <w:rsid w:val="006D6754"/>
    <w:rsid w:val="006D7E50"/>
    <w:rsid w:val="006E0384"/>
    <w:rsid w:val="006E0CF4"/>
    <w:rsid w:val="006E0F77"/>
    <w:rsid w:val="006E69BB"/>
    <w:rsid w:val="006E78F3"/>
    <w:rsid w:val="006F17D0"/>
    <w:rsid w:val="006F3FBA"/>
    <w:rsid w:val="006F4905"/>
    <w:rsid w:val="006F4BDC"/>
    <w:rsid w:val="006F59FA"/>
    <w:rsid w:val="00711FF4"/>
    <w:rsid w:val="00720B66"/>
    <w:rsid w:val="0072168B"/>
    <w:rsid w:val="00722563"/>
    <w:rsid w:val="0072367C"/>
    <w:rsid w:val="00724357"/>
    <w:rsid w:val="00724E45"/>
    <w:rsid w:val="007259FC"/>
    <w:rsid w:val="00732A24"/>
    <w:rsid w:val="00732B31"/>
    <w:rsid w:val="007351C5"/>
    <w:rsid w:val="00735EE1"/>
    <w:rsid w:val="0073634E"/>
    <w:rsid w:val="007369FD"/>
    <w:rsid w:val="00743A4F"/>
    <w:rsid w:val="00743C5F"/>
    <w:rsid w:val="00746B73"/>
    <w:rsid w:val="00747522"/>
    <w:rsid w:val="00753AAD"/>
    <w:rsid w:val="00755349"/>
    <w:rsid w:val="00755788"/>
    <w:rsid w:val="00755A5A"/>
    <w:rsid w:val="0075671F"/>
    <w:rsid w:val="0076183A"/>
    <w:rsid w:val="007620AB"/>
    <w:rsid w:val="00773C00"/>
    <w:rsid w:val="007740E4"/>
    <w:rsid w:val="007745F3"/>
    <w:rsid w:val="00774C14"/>
    <w:rsid w:val="0077773E"/>
    <w:rsid w:val="00781B2C"/>
    <w:rsid w:val="007840DA"/>
    <w:rsid w:val="0078761D"/>
    <w:rsid w:val="00794DB5"/>
    <w:rsid w:val="0079609B"/>
    <w:rsid w:val="00796AEA"/>
    <w:rsid w:val="00797EF2"/>
    <w:rsid w:val="007A191D"/>
    <w:rsid w:val="007A2486"/>
    <w:rsid w:val="007A2F8E"/>
    <w:rsid w:val="007A37B5"/>
    <w:rsid w:val="007A5AEA"/>
    <w:rsid w:val="007B26A9"/>
    <w:rsid w:val="007B5A70"/>
    <w:rsid w:val="007B64CB"/>
    <w:rsid w:val="007C0019"/>
    <w:rsid w:val="007C4517"/>
    <w:rsid w:val="007C6536"/>
    <w:rsid w:val="007C69C3"/>
    <w:rsid w:val="007D19F7"/>
    <w:rsid w:val="007D1DDB"/>
    <w:rsid w:val="007D246C"/>
    <w:rsid w:val="007D5733"/>
    <w:rsid w:val="007D60B0"/>
    <w:rsid w:val="007E0564"/>
    <w:rsid w:val="007E07D2"/>
    <w:rsid w:val="007E1DBA"/>
    <w:rsid w:val="007E5860"/>
    <w:rsid w:val="007E6503"/>
    <w:rsid w:val="007E710F"/>
    <w:rsid w:val="007E79FC"/>
    <w:rsid w:val="007F70DB"/>
    <w:rsid w:val="0080296C"/>
    <w:rsid w:val="00810CBF"/>
    <w:rsid w:val="00810EA0"/>
    <w:rsid w:val="00817E96"/>
    <w:rsid w:val="0082119B"/>
    <w:rsid w:val="00821528"/>
    <w:rsid w:val="00822482"/>
    <w:rsid w:val="0082543E"/>
    <w:rsid w:val="00827051"/>
    <w:rsid w:val="008270A4"/>
    <w:rsid w:val="0082757E"/>
    <w:rsid w:val="00827DC5"/>
    <w:rsid w:val="00833254"/>
    <w:rsid w:val="00833931"/>
    <w:rsid w:val="008342F5"/>
    <w:rsid w:val="0083792D"/>
    <w:rsid w:val="0084219B"/>
    <w:rsid w:val="00844960"/>
    <w:rsid w:val="0084510A"/>
    <w:rsid w:val="00850F42"/>
    <w:rsid w:val="00851A4A"/>
    <w:rsid w:val="00853CCA"/>
    <w:rsid w:val="0085597C"/>
    <w:rsid w:val="00855C20"/>
    <w:rsid w:val="00856A72"/>
    <w:rsid w:val="00856D41"/>
    <w:rsid w:val="00860D78"/>
    <w:rsid w:val="008622CD"/>
    <w:rsid w:val="00862BA9"/>
    <w:rsid w:val="00863D2F"/>
    <w:rsid w:val="008666CA"/>
    <w:rsid w:val="00866832"/>
    <w:rsid w:val="00870259"/>
    <w:rsid w:val="00870BD3"/>
    <w:rsid w:val="008715F4"/>
    <w:rsid w:val="00877495"/>
    <w:rsid w:val="00880EAF"/>
    <w:rsid w:val="0088351C"/>
    <w:rsid w:val="00883DA1"/>
    <w:rsid w:val="00887545"/>
    <w:rsid w:val="0089041A"/>
    <w:rsid w:val="00890F60"/>
    <w:rsid w:val="00897CCD"/>
    <w:rsid w:val="008A061D"/>
    <w:rsid w:val="008A1940"/>
    <w:rsid w:val="008A7312"/>
    <w:rsid w:val="008A7331"/>
    <w:rsid w:val="008A76DB"/>
    <w:rsid w:val="008B023A"/>
    <w:rsid w:val="008B3031"/>
    <w:rsid w:val="008C19DB"/>
    <w:rsid w:val="008C1D1B"/>
    <w:rsid w:val="008C504A"/>
    <w:rsid w:val="008C56C7"/>
    <w:rsid w:val="008C6D86"/>
    <w:rsid w:val="008C6E7E"/>
    <w:rsid w:val="008C71E2"/>
    <w:rsid w:val="008D00EC"/>
    <w:rsid w:val="008D10A0"/>
    <w:rsid w:val="008D2CD4"/>
    <w:rsid w:val="008D377C"/>
    <w:rsid w:val="008D3BEF"/>
    <w:rsid w:val="008D4E48"/>
    <w:rsid w:val="008D56A3"/>
    <w:rsid w:val="008D6366"/>
    <w:rsid w:val="008D73DD"/>
    <w:rsid w:val="008E2F0F"/>
    <w:rsid w:val="008E4E44"/>
    <w:rsid w:val="008E6033"/>
    <w:rsid w:val="008E639A"/>
    <w:rsid w:val="008E799A"/>
    <w:rsid w:val="008F5130"/>
    <w:rsid w:val="008F7ED1"/>
    <w:rsid w:val="008F7F85"/>
    <w:rsid w:val="009007AB"/>
    <w:rsid w:val="0090098A"/>
    <w:rsid w:val="0091273C"/>
    <w:rsid w:val="00914D6C"/>
    <w:rsid w:val="0092099F"/>
    <w:rsid w:val="009222B9"/>
    <w:rsid w:val="00923E73"/>
    <w:rsid w:val="0092525A"/>
    <w:rsid w:val="00927D04"/>
    <w:rsid w:val="00930D69"/>
    <w:rsid w:val="00931571"/>
    <w:rsid w:val="0093159F"/>
    <w:rsid w:val="00933274"/>
    <w:rsid w:val="00934B0D"/>
    <w:rsid w:val="00941536"/>
    <w:rsid w:val="0094284A"/>
    <w:rsid w:val="0095303C"/>
    <w:rsid w:val="009538CD"/>
    <w:rsid w:val="00957AB1"/>
    <w:rsid w:val="00961BDF"/>
    <w:rsid w:val="00963F92"/>
    <w:rsid w:val="009646BD"/>
    <w:rsid w:val="009727C6"/>
    <w:rsid w:val="0097458B"/>
    <w:rsid w:val="00974EC7"/>
    <w:rsid w:val="00981439"/>
    <w:rsid w:val="009818B9"/>
    <w:rsid w:val="00982AC6"/>
    <w:rsid w:val="00983A63"/>
    <w:rsid w:val="0098666C"/>
    <w:rsid w:val="00987C89"/>
    <w:rsid w:val="00990787"/>
    <w:rsid w:val="00990B37"/>
    <w:rsid w:val="00991105"/>
    <w:rsid w:val="00992159"/>
    <w:rsid w:val="00992B00"/>
    <w:rsid w:val="00992ED6"/>
    <w:rsid w:val="00997D13"/>
    <w:rsid w:val="009A0C6E"/>
    <w:rsid w:val="009A2355"/>
    <w:rsid w:val="009A399A"/>
    <w:rsid w:val="009A3A95"/>
    <w:rsid w:val="009A49B1"/>
    <w:rsid w:val="009A5733"/>
    <w:rsid w:val="009B0014"/>
    <w:rsid w:val="009B128B"/>
    <w:rsid w:val="009B2A55"/>
    <w:rsid w:val="009B5964"/>
    <w:rsid w:val="009B5D5B"/>
    <w:rsid w:val="009C38A2"/>
    <w:rsid w:val="009C4043"/>
    <w:rsid w:val="009C6B43"/>
    <w:rsid w:val="009D018D"/>
    <w:rsid w:val="009D0BC4"/>
    <w:rsid w:val="009D5E98"/>
    <w:rsid w:val="009E2509"/>
    <w:rsid w:val="009E3FDB"/>
    <w:rsid w:val="009E4123"/>
    <w:rsid w:val="009E5BE3"/>
    <w:rsid w:val="009F150B"/>
    <w:rsid w:val="009F2EAE"/>
    <w:rsid w:val="009F419C"/>
    <w:rsid w:val="009F4D38"/>
    <w:rsid w:val="00A001F2"/>
    <w:rsid w:val="00A06D00"/>
    <w:rsid w:val="00A1044B"/>
    <w:rsid w:val="00A1433F"/>
    <w:rsid w:val="00A15653"/>
    <w:rsid w:val="00A173AC"/>
    <w:rsid w:val="00A21C72"/>
    <w:rsid w:val="00A237F0"/>
    <w:rsid w:val="00A2778E"/>
    <w:rsid w:val="00A3024B"/>
    <w:rsid w:val="00A30CF7"/>
    <w:rsid w:val="00A35A08"/>
    <w:rsid w:val="00A40BBF"/>
    <w:rsid w:val="00A423DF"/>
    <w:rsid w:val="00A424E3"/>
    <w:rsid w:val="00A46146"/>
    <w:rsid w:val="00A572C9"/>
    <w:rsid w:val="00A638FA"/>
    <w:rsid w:val="00A6506E"/>
    <w:rsid w:val="00A67489"/>
    <w:rsid w:val="00A70FED"/>
    <w:rsid w:val="00A76495"/>
    <w:rsid w:val="00A8180F"/>
    <w:rsid w:val="00A83484"/>
    <w:rsid w:val="00A84C24"/>
    <w:rsid w:val="00A85246"/>
    <w:rsid w:val="00A86809"/>
    <w:rsid w:val="00A918D8"/>
    <w:rsid w:val="00A91CEE"/>
    <w:rsid w:val="00A9205F"/>
    <w:rsid w:val="00AA628A"/>
    <w:rsid w:val="00AA7D90"/>
    <w:rsid w:val="00AB4022"/>
    <w:rsid w:val="00AB427C"/>
    <w:rsid w:val="00AB49D7"/>
    <w:rsid w:val="00AB5E7C"/>
    <w:rsid w:val="00AB64B6"/>
    <w:rsid w:val="00AB6A24"/>
    <w:rsid w:val="00AB7A57"/>
    <w:rsid w:val="00AC07EF"/>
    <w:rsid w:val="00AC0846"/>
    <w:rsid w:val="00AC7F66"/>
    <w:rsid w:val="00AD0033"/>
    <w:rsid w:val="00AD11CB"/>
    <w:rsid w:val="00AD6DF4"/>
    <w:rsid w:val="00AD73A0"/>
    <w:rsid w:val="00AE616A"/>
    <w:rsid w:val="00AE6973"/>
    <w:rsid w:val="00AF44D9"/>
    <w:rsid w:val="00AF46D2"/>
    <w:rsid w:val="00B0101F"/>
    <w:rsid w:val="00B010AE"/>
    <w:rsid w:val="00B0439E"/>
    <w:rsid w:val="00B06601"/>
    <w:rsid w:val="00B06CC1"/>
    <w:rsid w:val="00B13313"/>
    <w:rsid w:val="00B1471E"/>
    <w:rsid w:val="00B164A0"/>
    <w:rsid w:val="00B214FD"/>
    <w:rsid w:val="00B2276A"/>
    <w:rsid w:val="00B23874"/>
    <w:rsid w:val="00B26392"/>
    <w:rsid w:val="00B266F3"/>
    <w:rsid w:val="00B310EB"/>
    <w:rsid w:val="00B33794"/>
    <w:rsid w:val="00B42F5A"/>
    <w:rsid w:val="00B507EA"/>
    <w:rsid w:val="00B534DC"/>
    <w:rsid w:val="00B5438A"/>
    <w:rsid w:val="00B566F6"/>
    <w:rsid w:val="00B576EC"/>
    <w:rsid w:val="00B6244B"/>
    <w:rsid w:val="00B64C17"/>
    <w:rsid w:val="00B65157"/>
    <w:rsid w:val="00B65611"/>
    <w:rsid w:val="00B66010"/>
    <w:rsid w:val="00B669D5"/>
    <w:rsid w:val="00B705C1"/>
    <w:rsid w:val="00B70CB1"/>
    <w:rsid w:val="00B70FFE"/>
    <w:rsid w:val="00B761F3"/>
    <w:rsid w:val="00B82646"/>
    <w:rsid w:val="00B875FE"/>
    <w:rsid w:val="00B96E19"/>
    <w:rsid w:val="00BA0872"/>
    <w:rsid w:val="00BA29C8"/>
    <w:rsid w:val="00BA3836"/>
    <w:rsid w:val="00BA647D"/>
    <w:rsid w:val="00BA707E"/>
    <w:rsid w:val="00BB6130"/>
    <w:rsid w:val="00BB7F15"/>
    <w:rsid w:val="00BC02E6"/>
    <w:rsid w:val="00BC0D1C"/>
    <w:rsid w:val="00BC1C47"/>
    <w:rsid w:val="00BC1F3D"/>
    <w:rsid w:val="00BC44ED"/>
    <w:rsid w:val="00BC623F"/>
    <w:rsid w:val="00BC7321"/>
    <w:rsid w:val="00BD0A7D"/>
    <w:rsid w:val="00BD0B67"/>
    <w:rsid w:val="00BD0FBF"/>
    <w:rsid w:val="00BD2B61"/>
    <w:rsid w:val="00BD3039"/>
    <w:rsid w:val="00BD45F3"/>
    <w:rsid w:val="00BD4EF8"/>
    <w:rsid w:val="00BD50CA"/>
    <w:rsid w:val="00BE044D"/>
    <w:rsid w:val="00BE0C14"/>
    <w:rsid w:val="00BE12B4"/>
    <w:rsid w:val="00BE5CF9"/>
    <w:rsid w:val="00BF2EC0"/>
    <w:rsid w:val="00BF35DE"/>
    <w:rsid w:val="00BF3965"/>
    <w:rsid w:val="00BF459F"/>
    <w:rsid w:val="00BF518A"/>
    <w:rsid w:val="00BF69A8"/>
    <w:rsid w:val="00BF73EF"/>
    <w:rsid w:val="00C0352C"/>
    <w:rsid w:val="00C069E4"/>
    <w:rsid w:val="00C073BD"/>
    <w:rsid w:val="00C1406C"/>
    <w:rsid w:val="00C24B0E"/>
    <w:rsid w:val="00C25160"/>
    <w:rsid w:val="00C27EF7"/>
    <w:rsid w:val="00C319DF"/>
    <w:rsid w:val="00C32DCD"/>
    <w:rsid w:val="00C348D0"/>
    <w:rsid w:val="00C35050"/>
    <w:rsid w:val="00C356D7"/>
    <w:rsid w:val="00C4110B"/>
    <w:rsid w:val="00C42456"/>
    <w:rsid w:val="00C4272B"/>
    <w:rsid w:val="00C47D33"/>
    <w:rsid w:val="00C525D8"/>
    <w:rsid w:val="00C533CA"/>
    <w:rsid w:val="00C53BAC"/>
    <w:rsid w:val="00C54505"/>
    <w:rsid w:val="00C5706D"/>
    <w:rsid w:val="00C64204"/>
    <w:rsid w:val="00C64276"/>
    <w:rsid w:val="00C65A54"/>
    <w:rsid w:val="00C66D7A"/>
    <w:rsid w:val="00C66F91"/>
    <w:rsid w:val="00C70A5C"/>
    <w:rsid w:val="00C713B1"/>
    <w:rsid w:val="00C71FDE"/>
    <w:rsid w:val="00C74509"/>
    <w:rsid w:val="00C746F8"/>
    <w:rsid w:val="00C75BA2"/>
    <w:rsid w:val="00C822E6"/>
    <w:rsid w:val="00C84755"/>
    <w:rsid w:val="00C85274"/>
    <w:rsid w:val="00C876CA"/>
    <w:rsid w:val="00C9039C"/>
    <w:rsid w:val="00C92297"/>
    <w:rsid w:val="00C92F1A"/>
    <w:rsid w:val="00C9365D"/>
    <w:rsid w:val="00CA05CC"/>
    <w:rsid w:val="00CA0C24"/>
    <w:rsid w:val="00CA3155"/>
    <w:rsid w:val="00CA6052"/>
    <w:rsid w:val="00CA6B31"/>
    <w:rsid w:val="00CA6CA2"/>
    <w:rsid w:val="00CB267D"/>
    <w:rsid w:val="00CB5507"/>
    <w:rsid w:val="00CB7111"/>
    <w:rsid w:val="00CC20C8"/>
    <w:rsid w:val="00CD020E"/>
    <w:rsid w:val="00CD58B1"/>
    <w:rsid w:val="00CD71DA"/>
    <w:rsid w:val="00CE170D"/>
    <w:rsid w:val="00CE233D"/>
    <w:rsid w:val="00CE304B"/>
    <w:rsid w:val="00CE53FD"/>
    <w:rsid w:val="00CE54D1"/>
    <w:rsid w:val="00CE778D"/>
    <w:rsid w:val="00CF0689"/>
    <w:rsid w:val="00CF1844"/>
    <w:rsid w:val="00D0443B"/>
    <w:rsid w:val="00D0739F"/>
    <w:rsid w:val="00D1016E"/>
    <w:rsid w:val="00D10C82"/>
    <w:rsid w:val="00D11D31"/>
    <w:rsid w:val="00D13A2B"/>
    <w:rsid w:val="00D14BCA"/>
    <w:rsid w:val="00D170B4"/>
    <w:rsid w:val="00D22478"/>
    <w:rsid w:val="00D273D4"/>
    <w:rsid w:val="00D2798E"/>
    <w:rsid w:val="00D31CBB"/>
    <w:rsid w:val="00D35D11"/>
    <w:rsid w:val="00D37E87"/>
    <w:rsid w:val="00D44148"/>
    <w:rsid w:val="00D462D5"/>
    <w:rsid w:val="00D50F4B"/>
    <w:rsid w:val="00D511A9"/>
    <w:rsid w:val="00D525F7"/>
    <w:rsid w:val="00D54838"/>
    <w:rsid w:val="00D54A28"/>
    <w:rsid w:val="00D56F7F"/>
    <w:rsid w:val="00D70A4C"/>
    <w:rsid w:val="00D721CC"/>
    <w:rsid w:val="00D72548"/>
    <w:rsid w:val="00D72A11"/>
    <w:rsid w:val="00D734C0"/>
    <w:rsid w:val="00D74CFD"/>
    <w:rsid w:val="00D764FB"/>
    <w:rsid w:val="00D767B4"/>
    <w:rsid w:val="00D80EE9"/>
    <w:rsid w:val="00D81EB9"/>
    <w:rsid w:val="00D84898"/>
    <w:rsid w:val="00D90C0E"/>
    <w:rsid w:val="00D91023"/>
    <w:rsid w:val="00D91456"/>
    <w:rsid w:val="00D94F87"/>
    <w:rsid w:val="00D9665F"/>
    <w:rsid w:val="00D96C85"/>
    <w:rsid w:val="00D977B4"/>
    <w:rsid w:val="00DA0D49"/>
    <w:rsid w:val="00DA1CAC"/>
    <w:rsid w:val="00DA2B9D"/>
    <w:rsid w:val="00DA2CDE"/>
    <w:rsid w:val="00DA4F1D"/>
    <w:rsid w:val="00DA59BA"/>
    <w:rsid w:val="00DA6850"/>
    <w:rsid w:val="00DA7E1B"/>
    <w:rsid w:val="00DB0846"/>
    <w:rsid w:val="00DB1966"/>
    <w:rsid w:val="00DB2CA5"/>
    <w:rsid w:val="00DB4638"/>
    <w:rsid w:val="00DC21A8"/>
    <w:rsid w:val="00DC2698"/>
    <w:rsid w:val="00DC395A"/>
    <w:rsid w:val="00DC3964"/>
    <w:rsid w:val="00DC4EC7"/>
    <w:rsid w:val="00DC5F1A"/>
    <w:rsid w:val="00DC7421"/>
    <w:rsid w:val="00DC793F"/>
    <w:rsid w:val="00DD2164"/>
    <w:rsid w:val="00DD2319"/>
    <w:rsid w:val="00DD4FF9"/>
    <w:rsid w:val="00DD7333"/>
    <w:rsid w:val="00DE1E5C"/>
    <w:rsid w:val="00DE2113"/>
    <w:rsid w:val="00DE36E9"/>
    <w:rsid w:val="00DE559A"/>
    <w:rsid w:val="00DE56F8"/>
    <w:rsid w:val="00DF1B7C"/>
    <w:rsid w:val="00E04657"/>
    <w:rsid w:val="00E04A15"/>
    <w:rsid w:val="00E0744A"/>
    <w:rsid w:val="00E078F6"/>
    <w:rsid w:val="00E171D4"/>
    <w:rsid w:val="00E179CD"/>
    <w:rsid w:val="00E20B02"/>
    <w:rsid w:val="00E20CBF"/>
    <w:rsid w:val="00E21233"/>
    <w:rsid w:val="00E216DD"/>
    <w:rsid w:val="00E21CA0"/>
    <w:rsid w:val="00E223DF"/>
    <w:rsid w:val="00E25493"/>
    <w:rsid w:val="00E259B6"/>
    <w:rsid w:val="00E279AF"/>
    <w:rsid w:val="00E31055"/>
    <w:rsid w:val="00E36460"/>
    <w:rsid w:val="00E37368"/>
    <w:rsid w:val="00E43E37"/>
    <w:rsid w:val="00E4443B"/>
    <w:rsid w:val="00E466A3"/>
    <w:rsid w:val="00E476E4"/>
    <w:rsid w:val="00E47E05"/>
    <w:rsid w:val="00E50524"/>
    <w:rsid w:val="00E50E42"/>
    <w:rsid w:val="00E528FD"/>
    <w:rsid w:val="00E5380F"/>
    <w:rsid w:val="00E54462"/>
    <w:rsid w:val="00E567DD"/>
    <w:rsid w:val="00E56C90"/>
    <w:rsid w:val="00E573A1"/>
    <w:rsid w:val="00E60E0F"/>
    <w:rsid w:val="00E62074"/>
    <w:rsid w:val="00E6229C"/>
    <w:rsid w:val="00E6373E"/>
    <w:rsid w:val="00E70251"/>
    <w:rsid w:val="00E709B6"/>
    <w:rsid w:val="00E749D7"/>
    <w:rsid w:val="00E76796"/>
    <w:rsid w:val="00E77913"/>
    <w:rsid w:val="00E80840"/>
    <w:rsid w:val="00E968E2"/>
    <w:rsid w:val="00E973E2"/>
    <w:rsid w:val="00EA0D15"/>
    <w:rsid w:val="00EA1A67"/>
    <w:rsid w:val="00EA1F6A"/>
    <w:rsid w:val="00EA42E6"/>
    <w:rsid w:val="00EA56BC"/>
    <w:rsid w:val="00EA643D"/>
    <w:rsid w:val="00EB2FA4"/>
    <w:rsid w:val="00EB4A97"/>
    <w:rsid w:val="00EB59C9"/>
    <w:rsid w:val="00EB6473"/>
    <w:rsid w:val="00EC1080"/>
    <w:rsid w:val="00EC16E0"/>
    <w:rsid w:val="00EC3A0A"/>
    <w:rsid w:val="00EC4BE8"/>
    <w:rsid w:val="00EC5C50"/>
    <w:rsid w:val="00EC759A"/>
    <w:rsid w:val="00EC76A1"/>
    <w:rsid w:val="00ED1872"/>
    <w:rsid w:val="00ED342D"/>
    <w:rsid w:val="00ED4CB0"/>
    <w:rsid w:val="00EE3383"/>
    <w:rsid w:val="00EE5A6D"/>
    <w:rsid w:val="00EE7930"/>
    <w:rsid w:val="00F06EAE"/>
    <w:rsid w:val="00F074A3"/>
    <w:rsid w:val="00F10537"/>
    <w:rsid w:val="00F11D33"/>
    <w:rsid w:val="00F13F1E"/>
    <w:rsid w:val="00F215F1"/>
    <w:rsid w:val="00F2618D"/>
    <w:rsid w:val="00F33296"/>
    <w:rsid w:val="00F35E24"/>
    <w:rsid w:val="00F41F7D"/>
    <w:rsid w:val="00F473E9"/>
    <w:rsid w:val="00F51A45"/>
    <w:rsid w:val="00F51B01"/>
    <w:rsid w:val="00F51D22"/>
    <w:rsid w:val="00F5450D"/>
    <w:rsid w:val="00F55197"/>
    <w:rsid w:val="00F56DA1"/>
    <w:rsid w:val="00F61705"/>
    <w:rsid w:val="00F6381B"/>
    <w:rsid w:val="00F639EB"/>
    <w:rsid w:val="00F65BE6"/>
    <w:rsid w:val="00F670E0"/>
    <w:rsid w:val="00F710F1"/>
    <w:rsid w:val="00F71643"/>
    <w:rsid w:val="00F719D0"/>
    <w:rsid w:val="00F723FD"/>
    <w:rsid w:val="00F73E4A"/>
    <w:rsid w:val="00F7509D"/>
    <w:rsid w:val="00F753D6"/>
    <w:rsid w:val="00F810CC"/>
    <w:rsid w:val="00F81909"/>
    <w:rsid w:val="00F87D04"/>
    <w:rsid w:val="00F9011A"/>
    <w:rsid w:val="00F919B3"/>
    <w:rsid w:val="00F932DB"/>
    <w:rsid w:val="00F936F8"/>
    <w:rsid w:val="00F96FE9"/>
    <w:rsid w:val="00F9714B"/>
    <w:rsid w:val="00FA028E"/>
    <w:rsid w:val="00FA0611"/>
    <w:rsid w:val="00FA0A48"/>
    <w:rsid w:val="00FA1510"/>
    <w:rsid w:val="00FA3AC7"/>
    <w:rsid w:val="00FA425F"/>
    <w:rsid w:val="00FA55D2"/>
    <w:rsid w:val="00FB08E7"/>
    <w:rsid w:val="00FB09FF"/>
    <w:rsid w:val="00FB1AB7"/>
    <w:rsid w:val="00FB2206"/>
    <w:rsid w:val="00FB3F0B"/>
    <w:rsid w:val="00FB77E8"/>
    <w:rsid w:val="00FC1F66"/>
    <w:rsid w:val="00FC3591"/>
    <w:rsid w:val="00FC54A1"/>
    <w:rsid w:val="00FC5F4D"/>
    <w:rsid w:val="00FC75FE"/>
    <w:rsid w:val="00FD30A8"/>
    <w:rsid w:val="00FD6B72"/>
    <w:rsid w:val="00FE7AB1"/>
    <w:rsid w:val="00FF17A8"/>
    <w:rsid w:val="00FF71C4"/>
    <w:rsid w:val="042FAFFA"/>
    <w:rsid w:val="052A6359"/>
    <w:rsid w:val="0655B36B"/>
    <w:rsid w:val="09982E47"/>
    <w:rsid w:val="0BB30AA3"/>
    <w:rsid w:val="135999B0"/>
    <w:rsid w:val="150AA0F7"/>
    <w:rsid w:val="18BDC0E4"/>
    <w:rsid w:val="1BE0C238"/>
    <w:rsid w:val="1E939583"/>
    <w:rsid w:val="2949CA96"/>
    <w:rsid w:val="2A0DFF56"/>
    <w:rsid w:val="2A529D8A"/>
    <w:rsid w:val="321B6C7A"/>
    <w:rsid w:val="321C112B"/>
    <w:rsid w:val="345305C5"/>
    <w:rsid w:val="3A79BD6E"/>
    <w:rsid w:val="3D2B9F32"/>
    <w:rsid w:val="3E631F8C"/>
    <w:rsid w:val="434969B5"/>
    <w:rsid w:val="4647143D"/>
    <w:rsid w:val="46C62D63"/>
    <w:rsid w:val="525B2106"/>
    <w:rsid w:val="53449FB5"/>
    <w:rsid w:val="5B0BD0EE"/>
    <w:rsid w:val="5CDD3B81"/>
    <w:rsid w:val="67797EE9"/>
    <w:rsid w:val="6D33CE46"/>
    <w:rsid w:val="7017CCF8"/>
    <w:rsid w:val="70348BC2"/>
    <w:rsid w:val="707D31DC"/>
    <w:rsid w:val="79BC76F6"/>
    <w:rsid w:val="7C9FEB69"/>
    <w:rsid w:val="7DBCAAC2"/>
    <w:rsid w:val="7EF3A349"/>
    <w:rsid w:val="7FC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2510A"/>
  <w15:docId w15:val="{219443D3-3B04-4D17-BB55-09A866E9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72"/>
    <w:pPr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127A94"/>
    <w:pPr>
      <w:keepNext/>
      <w:keepLines/>
      <w:numPr>
        <w:numId w:val="3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66D83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A94"/>
    <w:pPr>
      <w:keepNext/>
      <w:keepLines/>
      <w:numPr>
        <w:ilvl w:val="1"/>
        <w:numId w:val="3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66D83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A94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66D83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5611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66D8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965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F3965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F3965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965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965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05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5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F3965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3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7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B705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127A94"/>
    <w:rPr>
      <w:rFonts w:asciiTheme="majorHAnsi" w:eastAsiaTheme="majorEastAsia" w:hAnsiTheme="majorHAnsi" w:cstheme="majorBidi"/>
      <w:b/>
      <w:bCs/>
      <w:color w:val="566D83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27A94"/>
    <w:rPr>
      <w:rFonts w:asciiTheme="majorHAnsi" w:eastAsiaTheme="majorEastAsia" w:hAnsiTheme="majorHAnsi" w:cstheme="majorBidi"/>
      <w:b/>
      <w:bCs/>
      <w:color w:val="566D83"/>
      <w:sz w:val="28"/>
      <w:szCs w:val="28"/>
    </w:rPr>
  </w:style>
  <w:style w:type="paragraph" w:customStyle="1" w:styleId="AhTitre1">
    <w:name w:val="Ah Titre 1"/>
    <w:basedOn w:val="Titre1"/>
    <w:next w:val="Normal"/>
    <w:link w:val="AhTitre1Car"/>
    <w:rsid w:val="00E37368"/>
    <w:pPr>
      <w:numPr>
        <w:numId w:val="0"/>
      </w:numPr>
      <w:spacing w:before="0"/>
    </w:pPr>
  </w:style>
  <w:style w:type="paragraph" w:customStyle="1" w:styleId="AhTitre2">
    <w:name w:val="Ah_Titre 2"/>
    <w:basedOn w:val="Titre2"/>
    <w:link w:val="AhTitre2Car"/>
    <w:rsid w:val="00BA647D"/>
    <w:pPr>
      <w:numPr>
        <w:ilvl w:val="0"/>
        <w:numId w:val="0"/>
      </w:numPr>
    </w:pPr>
  </w:style>
  <w:style w:type="character" w:customStyle="1" w:styleId="AhTitre1Car">
    <w:name w:val="Ah Titre 1 Car"/>
    <w:basedOn w:val="Titre1Car"/>
    <w:link w:val="AhTitre1"/>
    <w:rsid w:val="00E3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965"/>
    <w:pPr>
      <w:numPr>
        <w:numId w:val="0"/>
      </w:numPr>
      <w:outlineLvl w:val="9"/>
    </w:pPr>
    <w:rPr>
      <w:lang w:eastAsia="fr-FR"/>
    </w:rPr>
  </w:style>
  <w:style w:type="character" w:customStyle="1" w:styleId="AhTitre2Car">
    <w:name w:val="Ah_Titre 2 Car"/>
    <w:basedOn w:val="Titre2Car"/>
    <w:link w:val="AhTitre2"/>
    <w:rsid w:val="00BA6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67DAB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467DAB"/>
    <w:pPr>
      <w:spacing w:after="100"/>
    </w:pPr>
  </w:style>
  <w:style w:type="paragraph" w:customStyle="1" w:styleId="AhTitre20">
    <w:name w:val="Ah Titre 2"/>
    <w:basedOn w:val="AhTitre2"/>
    <w:next w:val="Normal"/>
    <w:link w:val="AhTitre2Car0"/>
    <w:rsid w:val="007A37B5"/>
    <w:pPr>
      <w:spacing w:before="0"/>
    </w:pPr>
  </w:style>
  <w:style w:type="paragraph" w:styleId="Paragraphedeliste">
    <w:name w:val="List Paragraph"/>
    <w:basedOn w:val="Normal"/>
    <w:uiPriority w:val="99"/>
    <w:qFormat/>
    <w:rsid w:val="00BF3965"/>
    <w:pPr>
      <w:ind w:left="720"/>
    </w:pPr>
  </w:style>
  <w:style w:type="character" w:customStyle="1" w:styleId="AhTitre2Car0">
    <w:name w:val="Ah Titre 2 Car"/>
    <w:basedOn w:val="AhTitre1Car"/>
    <w:link w:val="AhTitre20"/>
    <w:rsid w:val="007A3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7A94"/>
    <w:rPr>
      <w:rFonts w:asciiTheme="majorHAnsi" w:eastAsiaTheme="majorEastAsia" w:hAnsiTheme="majorHAnsi" w:cstheme="majorBidi"/>
      <w:b/>
      <w:bCs/>
      <w:color w:val="566D83"/>
    </w:rPr>
  </w:style>
  <w:style w:type="character" w:customStyle="1" w:styleId="Titre4Car">
    <w:name w:val="Titre 4 Car"/>
    <w:basedOn w:val="Policepardfaut"/>
    <w:link w:val="Titre4"/>
    <w:uiPriority w:val="9"/>
    <w:rsid w:val="00B65611"/>
    <w:rPr>
      <w:rFonts w:asciiTheme="majorHAnsi" w:eastAsiaTheme="majorEastAsia" w:hAnsiTheme="majorHAnsi" w:cstheme="majorBidi"/>
      <w:b/>
      <w:bCs/>
      <w:i/>
      <w:iCs/>
      <w:color w:val="566D83"/>
    </w:rPr>
  </w:style>
  <w:style w:type="character" w:customStyle="1" w:styleId="Titre5Car">
    <w:name w:val="Titre 5 Car"/>
    <w:basedOn w:val="Policepardfaut"/>
    <w:link w:val="Titre5"/>
    <w:uiPriority w:val="9"/>
    <w:rsid w:val="00BF39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BF39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F39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9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9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965"/>
    <w:pPr>
      <w:numPr>
        <w:ilvl w:val="1"/>
      </w:numPr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965"/>
    <w:rPr>
      <w:rFonts w:asciiTheme="majorHAnsi" w:eastAsiaTheme="majorEastAsia" w:hAnsiTheme="majorHAnsi" w:cstheme="majorBidi"/>
      <w:b/>
      <w:iCs/>
      <w:color w:val="4F81BD" w:themeColor="accent1"/>
      <w:spacing w:val="15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AB49D7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F39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023A4C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D9665F"/>
    <w:pPr>
      <w:spacing w:after="0"/>
    </w:pPr>
  </w:style>
  <w:style w:type="paragraph" w:styleId="En-tte">
    <w:name w:val="header"/>
    <w:basedOn w:val="Normal"/>
    <w:link w:val="En-tteCar"/>
    <w:unhideWhenUsed/>
    <w:rsid w:val="00341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BFA"/>
  </w:style>
  <w:style w:type="paragraph" w:styleId="Pieddepage">
    <w:name w:val="footer"/>
    <w:basedOn w:val="Normal"/>
    <w:link w:val="PieddepageCar"/>
    <w:uiPriority w:val="99"/>
    <w:unhideWhenUsed/>
    <w:rsid w:val="00341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BFA"/>
  </w:style>
  <w:style w:type="character" w:styleId="Marquedecommentaire">
    <w:name w:val="annotation reference"/>
    <w:basedOn w:val="Policepardfaut"/>
    <w:uiPriority w:val="99"/>
    <w:semiHidden/>
    <w:unhideWhenUsed/>
    <w:rsid w:val="000941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411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9411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411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4116"/>
    <w:rPr>
      <w:b/>
      <w:bCs/>
      <w:sz w:val="20"/>
      <w:szCs w:val="20"/>
    </w:rPr>
  </w:style>
  <w:style w:type="table" w:styleId="Tramemoyenne2-Accent1">
    <w:name w:val="Medium Shading 2 Accent 1"/>
    <w:basedOn w:val="TableauNormal"/>
    <w:uiPriority w:val="64"/>
    <w:rsid w:val="004037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orpsdetexte">
    <w:name w:val="Body Text"/>
    <w:link w:val="CorpsdetexteCar"/>
    <w:qFormat/>
    <w:rsid w:val="00BF3965"/>
    <w:pPr>
      <w:spacing w:after="0" w:line="240" w:lineRule="auto"/>
      <w:jc w:val="both"/>
    </w:pPr>
    <w:rPr>
      <w:rFonts w:ascii="Lucida Sans Unicode" w:eastAsia="Times New Roman" w:hAnsi="Lucida Sans Unicode" w:cs="Times New Roman"/>
      <w:color w:val="000000" w:themeColor="text1"/>
      <w:sz w:val="20"/>
      <w:szCs w:val="14"/>
      <w:lang w:val="pt-PT"/>
    </w:rPr>
  </w:style>
  <w:style w:type="character" w:customStyle="1" w:styleId="CorpsdetexteCar">
    <w:name w:val="Corps de texte Car"/>
    <w:basedOn w:val="Policepardfaut"/>
    <w:link w:val="Corpsdetexte"/>
    <w:rsid w:val="00BF3965"/>
    <w:rPr>
      <w:rFonts w:ascii="Lucida Sans Unicode" w:eastAsia="Times New Roman" w:hAnsi="Lucida Sans Unicode" w:cs="Times New Roman"/>
      <w:color w:val="000000" w:themeColor="text1"/>
      <w:sz w:val="20"/>
      <w:szCs w:val="14"/>
      <w:lang w:val="pt-PT"/>
    </w:rPr>
  </w:style>
  <w:style w:type="paragraph" w:styleId="NormalWeb">
    <w:name w:val="Normal (Web)"/>
    <w:basedOn w:val="Normal"/>
    <w:uiPriority w:val="99"/>
    <w:semiHidden/>
    <w:unhideWhenUsed/>
    <w:rsid w:val="00B875F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1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Word_Document.doc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ert\dvdpri\DOSI%20-%20Portail%20-%20Documents\Domus%20Vi%20-%20Service%20Portail%20-%20Projets\1%20-%20en%20cours\CRM-3.0%20Refonte%20Technique\2-%20fonctionnelle\%5bCRM-3.0%5d%20RG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F4B97B5EB44DA11992F8F3A2B321" ma:contentTypeVersion="11" ma:contentTypeDescription="Crée un document." ma:contentTypeScope="" ma:versionID="e2ac3e5ae7b22ef97c16883028ee315c">
  <xsd:schema xmlns:xsd="http://www.w3.org/2001/XMLSchema" xmlns:xs="http://www.w3.org/2001/XMLSchema" xmlns:p="http://schemas.microsoft.com/office/2006/metadata/properties" xmlns:ns2="ff7fb22c-9b88-4b05-ba19-b51aed7dcf37" xmlns:ns3="807fd255-0d5e-4f79-b67e-55fc59f21357" targetNamespace="http://schemas.microsoft.com/office/2006/metadata/properties" ma:root="true" ma:fieldsID="a57c0dd308b917a50cb49fc688017c5d" ns2:_="" ns3:_="">
    <xsd:import namespace="ff7fb22c-9b88-4b05-ba19-b51aed7dcf37"/>
    <xsd:import namespace="807fd255-0d5e-4f79-b67e-55fc59f21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fb22c-9b88-4b05-ba19-b51aed7d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fd255-0d5e-4f79-b67e-55fc59f21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74CCA-BCD5-426F-ADF8-7A41538B8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fb22c-9b88-4b05-ba19-b51aed7dcf37"/>
    <ds:schemaRef ds:uri="807fd255-0d5e-4f79-b67e-55fc59f21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FF9BE-F567-4BA2-A174-C986D939F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0E6054-D84B-4DB5-9795-ED423AF630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A87B70-739F-4BDC-88B0-5F03610161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[CRM-3.0] RG.dotx</Template>
  <TotalTime>17</TotalTime>
  <Pages>25</Pages>
  <Words>5165</Words>
  <Characters>28413</Characters>
  <Application>Microsoft Office Word</Application>
  <DocSecurity>0</DocSecurity>
  <Lines>236</Lines>
  <Paragraphs>67</Paragraphs>
  <ScaleCrop>false</ScaleCrop>
  <Manager>hcouedor@domusvi.com</Manager>
  <Company>DomusVi</Company>
  <LinksUpToDate>false</LinksUpToDate>
  <CharactersWithSpaces>33511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>SUJET</dc:subject>
  <dc:creator>ROBERT Cindy</dc:creator>
  <cp:keywords/>
  <cp:lastModifiedBy>ROBERT Cindy</cp:lastModifiedBy>
  <cp:revision>519</cp:revision>
  <dcterms:created xsi:type="dcterms:W3CDTF">2021-12-03T17:14:00Z</dcterms:created>
  <dcterms:modified xsi:type="dcterms:W3CDTF">2022-02-09T15:36:00Z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Service Portail</vt:lpwstr>
  </property>
  <property fmtid="{D5CDD505-2E9C-101B-9397-08002B2CF9AE}" pid="3" name="Responsable">
    <vt:lpwstr>Hervé Couédor</vt:lpwstr>
  </property>
  <property fmtid="{D5CDD505-2E9C-101B-9397-08002B2CF9AE}" pid="4" name="Type">
    <vt:lpwstr>Type de Document</vt:lpwstr>
  </property>
  <property fmtid="{D5CDD505-2E9C-101B-9397-08002B2CF9AE}" pid="5" name="Code">
    <vt:lpwstr>SFD-DSI-001</vt:lpwstr>
  </property>
  <property fmtid="{D5CDD505-2E9C-101B-9397-08002B2CF9AE}" pid="6" name="ContentTypeId">
    <vt:lpwstr>0x010100BB35F4B97B5EB44DA11992F8F3A2B321</vt:lpwstr>
  </property>
</Properties>
</file>